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rPr>
        <w:id w:val="-1185438803"/>
        <w:docPartObj>
          <w:docPartGallery w:val="Cover Pages"/>
          <w:docPartUnique/>
        </w:docPartObj>
      </w:sdtPr>
      <w:sdtEndPr>
        <w:rPr>
          <w:rFonts w:ascii="Calibri"/>
          <w:color w:val="7D7D7D"/>
        </w:rPr>
      </w:sdtEndPr>
      <w:sdtContent>
        <w:p w14:paraId="3EC9B42C" w14:textId="08346EFF" w:rsidR="0046783B" w:rsidRDefault="0046783B">
          <w:pPr>
            <w:pStyle w:val="NoSpacing"/>
          </w:pPr>
          <w:r>
            <w:rPr>
              <w:noProof/>
            </w:rPr>
            <mc:AlternateContent>
              <mc:Choice Requires="wpg">
                <w:drawing>
                  <wp:anchor distT="0" distB="0" distL="114300" distR="114300" simplePos="0" relativeHeight="251650048" behindDoc="1" locked="0" layoutInCell="1" allowOverlap="1" wp14:anchorId="5B11C018" wp14:editId="04E09407">
                    <wp:simplePos x="0" y="0"/>
                    <wp:positionH relativeFrom="page">
                      <wp:posOffset>311150</wp:posOffset>
                    </wp:positionH>
                    <wp:positionV relativeFrom="page">
                      <wp:posOffset>228600</wp:posOffset>
                    </wp:positionV>
                    <wp:extent cx="2194560" cy="9151112"/>
                    <wp:effectExtent l="0" t="0" r="0" b="12065"/>
                    <wp:wrapNone/>
                    <wp:docPr id="1798274424" name="Group 26"/>
                    <wp:cNvGraphicFramePr/>
                    <a:graphic xmlns:a="http://schemas.openxmlformats.org/drawingml/2006/main">
                      <a:graphicData uri="http://schemas.microsoft.com/office/word/2010/wordprocessingGroup">
                        <wpg:wgp>
                          <wpg:cNvGrpSpPr/>
                          <wpg:grpSpPr>
                            <a:xfrm>
                              <a:off x="0" y="0"/>
                              <a:ext cx="2194560" cy="9151112"/>
                              <a:chOff x="0" y="-25400"/>
                              <a:chExt cx="2194560" cy="9151112"/>
                            </a:xfrm>
                          </wpg:grpSpPr>
                          <wps:wsp>
                            <wps:cNvPr id="1757055024" name="Rectangle 17570550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3047534" name="Pentagon 4"/>
                            <wps:cNvSpPr/>
                            <wps:spPr>
                              <a:xfrm>
                                <a:off x="0" y="-254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C9434F" w14:textId="5E0BA3EA" w:rsidR="0046783B" w:rsidRDefault="000B31CE">
                                  <w:pPr>
                                    <w:pStyle w:val="NoSpacing"/>
                                    <w:jc w:val="right"/>
                                    <w:rPr>
                                      <w:color w:val="FFFFFF" w:themeColor="background1"/>
                                      <w:sz w:val="28"/>
                                      <w:szCs w:val="28"/>
                                    </w:rPr>
                                  </w:pPr>
                                  <w:r>
                                    <w:rPr>
                                      <w:color w:val="FFFFFF" w:themeColor="background1"/>
                                      <w:sz w:val="28"/>
                                      <w:szCs w:val="28"/>
                                    </w:rPr>
                                    <w:t>2</w:t>
                                  </w:r>
                                  <w:r w:rsidR="008F6A44">
                                    <w:rPr>
                                      <w:color w:val="FFFFFF" w:themeColor="background1"/>
                                      <w:sz w:val="28"/>
                                      <w:szCs w:val="28"/>
                                    </w:rPr>
                                    <w:t>5</w:t>
                                  </w:r>
                                  <w:r>
                                    <w:rPr>
                                      <w:color w:val="FFFFFF" w:themeColor="background1"/>
                                      <w:sz w:val="28"/>
                                      <w:szCs w:val="28"/>
                                    </w:rPr>
                                    <w:t>-March-2025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47387650" name="Group 1047387650"/>
                            <wpg:cNvGrpSpPr/>
                            <wpg:grpSpPr>
                              <a:xfrm>
                                <a:off x="76200" y="4210050"/>
                                <a:ext cx="2057400" cy="4910328"/>
                                <a:chOff x="80645" y="4211812"/>
                                <a:chExt cx="1306273" cy="3121026"/>
                              </a:xfrm>
                            </wpg:grpSpPr>
                            <wpg:grpSp>
                              <wpg:cNvPr id="708829470" name="Group 708829470"/>
                              <wpg:cNvGrpSpPr>
                                <a:grpSpLocks noChangeAspect="1"/>
                              </wpg:cNvGrpSpPr>
                              <wpg:grpSpPr>
                                <a:xfrm>
                                  <a:off x="141062" y="4211812"/>
                                  <a:ext cx="1047750" cy="3121026"/>
                                  <a:chOff x="141062" y="4211812"/>
                                  <a:chExt cx="1047750" cy="3121026"/>
                                </a:xfrm>
                              </wpg:grpSpPr>
                              <wps:wsp>
                                <wps:cNvPr id="15410506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35136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97359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945155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156586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169747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24493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2879748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6918720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383769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022645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910370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13807436" name="Group 1713807436"/>
                              <wpg:cNvGrpSpPr>
                                <a:grpSpLocks noChangeAspect="1"/>
                              </wpg:cNvGrpSpPr>
                              <wpg:grpSpPr>
                                <a:xfrm>
                                  <a:off x="80645" y="4826972"/>
                                  <a:ext cx="1306273" cy="2505863"/>
                                  <a:chOff x="80645" y="4649964"/>
                                  <a:chExt cx="874712" cy="1677988"/>
                                </a:xfrm>
                              </wpg:grpSpPr>
                              <wps:wsp>
                                <wps:cNvPr id="183012709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4447898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088819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7861670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602011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478924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667674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9720560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7272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56988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08892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B11C018" id="Group 26" o:spid="_x0000_s1026" style="position:absolute;margin-left:24.5pt;margin-top:18pt;width:172.8pt;height:720.55pt;z-index:-251666432;mso-position-horizontal-relative:page;mso-position-vertical-relative:page" coordorigin=",-254" coordsize="21945,9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">
                    <v:rect id="Rectangle 17570550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54;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" adj="18883" fillcolor="#4f81bd [3204]" stroked="f" strokeweight="2pt">
                      <v:textbox inset=",0,14.4pt,0">
                        <w:txbxContent>
                          <w:p w14:paraId="0CC9434F" w14:textId="5E0BA3EA" w:rsidR="0046783B" w:rsidRDefault="000B31CE">
                            <w:pPr>
                              <w:pStyle w:val="NoSpacing"/>
                              <w:jc w:val="right"/>
                              <w:rPr>
                                <w:color w:val="FFFFFF" w:themeColor="background1"/>
                                <w:sz w:val="28"/>
                                <w:szCs w:val="28"/>
                              </w:rPr>
                            </w:pPr>
                            <w:r>
                              <w:rPr>
                                <w:color w:val="FFFFFF" w:themeColor="background1"/>
                                <w:sz w:val="28"/>
                                <w:szCs w:val="28"/>
                              </w:rPr>
                              <w:t>2</w:t>
                            </w:r>
                            <w:r w:rsidR="008F6A44">
                              <w:rPr>
                                <w:color w:val="FFFFFF" w:themeColor="background1"/>
                                <w:sz w:val="28"/>
                                <w:szCs w:val="28"/>
                              </w:rPr>
                              <w:t>5</w:t>
                            </w:r>
                            <w:r>
                              <w:rPr>
                                <w:color w:val="FFFFFF" w:themeColor="background1"/>
                                <w:sz w:val="28"/>
                                <w:szCs w:val="28"/>
                              </w:rPr>
                              <w:t>-March-2025</w:t>
                            </w:r>
                          </w:p>
                        </w:txbxContent>
                      </v:textbox>
                    </v:shape>
                    <v:group id="Group 104738765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">
                      <v:group id="Group 70882947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" path="m,l6,16,21,49,33,84r12,34l44,118,13,53,11,42,,xe" fillcolor="#1f497d [3215]" strokecolor="#1f497d [3215]" strokeweight="0">
                          <v:path arrowok="t" o:connecttype="custom" o:connectlocs="0,0;9525,25400;33338,77788;52388,133350;71438,187325;69850,187325;20638,84138;17463,66675;0,0" o:connectangles="0,0,0,0,0,0,0,0,0"/>
                        </v:shape>
                      </v:group>
                      <v:group id="Group 171380743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&#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3D5B4240" wp14:editId="084F780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340CB" w14:textId="07305527" w:rsidR="0046783B" w:rsidRDefault="0046783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5B4240" id="_x0000_t202" coordsize="21600,21600" o:spt="202" path="m,l,21600r21600,l21600,xe">
                    <v:stroke joinstyle="miter"/>
                    <v:path gradientshapeok="t" o:connecttype="rect"/>
                  </v:shapetype>
                  <v:shape id="Text Box 28" o:spid="_x0000_s1055" type="#_x0000_t202" style="position:absolute;margin-left:0;margin-top:0;width:4in;height:28.8pt;z-index:2516520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3340CB" w14:textId="07305527" w:rsidR="0046783B" w:rsidRDefault="0046783B">
                          <w:pPr>
                            <w:pStyle w:val="NoSpacing"/>
                            <w:rPr>
                              <w:color w:val="595959" w:themeColor="text1" w:themeTint="A6"/>
                              <w:sz w:val="20"/>
                              <w:szCs w:val="20"/>
                            </w:rPr>
                          </w:pPr>
                        </w:p>
                      </w:txbxContent>
                    </v:textbox>
                    <w10:wrap anchorx="page" anchory="page"/>
                  </v:shape>
                </w:pict>
              </mc:Fallback>
            </mc:AlternateContent>
          </w:r>
        </w:p>
        <w:p w14:paraId="2A87477A" w14:textId="16314014" w:rsidR="0046783B" w:rsidRDefault="0046783B" w:rsidP="0046783B">
          <w:pPr>
            <w:pStyle w:val="BodyText"/>
            <w:spacing w:before="44"/>
            <w:rPr>
              <w:b/>
              <w:sz w:val="28"/>
            </w:rPr>
          </w:pPr>
        </w:p>
        <w:p w14:paraId="41174840" w14:textId="0ECFC5AC" w:rsidR="0046783B" w:rsidRDefault="0046783B" w:rsidP="0046783B">
          <w:pPr>
            <w:pStyle w:val="BodyText"/>
            <w:rPr>
              <w:sz w:val="28"/>
            </w:rPr>
          </w:pPr>
        </w:p>
        <w:p w14:paraId="353B945F" w14:textId="349B40D4" w:rsidR="0046783B" w:rsidRDefault="0046783B" w:rsidP="0046783B">
          <w:pPr>
            <w:pStyle w:val="BodyText"/>
            <w:rPr>
              <w:sz w:val="28"/>
            </w:rPr>
          </w:pPr>
        </w:p>
        <w:p w14:paraId="52176E30" w14:textId="77777777" w:rsidR="005011AE" w:rsidRDefault="000B31CE" w:rsidP="005011AE">
          <w:pPr>
            <w:ind w:left="2150" w:right="3239" w:firstLine="2369"/>
            <w:rPr>
              <w:rFonts w:ascii="Calibri"/>
              <w:color w:val="7D7D7D"/>
            </w:rPr>
          </w:pPr>
          <w:r>
            <w:rPr>
              <w:rFonts w:ascii="Calibri"/>
              <w:noProof/>
              <w:sz w:val="20"/>
            </w:rPr>
            <mc:AlternateContent>
              <mc:Choice Requires="wps">
                <w:drawing>
                  <wp:anchor distT="0" distB="0" distL="114300" distR="114300" simplePos="0" relativeHeight="251663360" behindDoc="0" locked="0" layoutInCell="1" allowOverlap="1" wp14:anchorId="0D08D901" wp14:editId="51632649">
                    <wp:simplePos x="0" y="0"/>
                    <wp:positionH relativeFrom="column">
                      <wp:posOffset>3244850</wp:posOffset>
                    </wp:positionH>
                    <wp:positionV relativeFrom="paragraph">
                      <wp:posOffset>7346501</wp:posOffset>
                    </wp:positionV>
                    <wp:extent cx="3263884" cy="902825"/>
                    <wp:effectExtent l="0" t="0" r="0" b="0"/>
                    <wp:wrapNone/>
                    <wp:docPr id="1035403221" name="Text Box 8"/>
                    <wp:cNvGraphicFramePr/>
                    <a:graphic xmlns:a="http://schemas.openxmlformats.org/drawingml/2006/main">
                      <a:graphicData uri="http://schemas.microsoft.com/office/word/2010/wordprocessingShape">
                        <wps:wsp>
                          <wps:cNvSpPr txBox="1"/>
                          <wps:spPr>
                            <a:xfrm>
                              <a:off x="0" y="0"/>
                              <a:ext cx="3263884" cy="902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50E736" w14:textId="138B313B" w:rsidR="0046783B" w:rsidRPr="000B31CE" w:rsidRDefault="0046783B" w:rsidP="0046783B">
                                <w:pPr>
                                  <w:ind w:right="1348"/>
                                  <w:rPr>
                                    <w:b/>
                                    <w:bCs/>
                                    <w:spacing w:val="-5"/>
                                    <w:sz w:val="32"/>
                                    <w:szCs w:val="32"/>
                                  </w:rPr>
                                </w:pPr>
                                <w:r w:rsidRPr="000B31CE">
                                  <w:rPr>
                                    <w:b/>
                                    <w:bCs/>
                                    <w:spacing w:val="-2"/>
                                    <w:sz w:val="32"/>
                                    <w:szCs w:val="32"/>
                                  </w:rPr>
                                  <w:t>SUPERVISED</w:t>
                                </w:r>
                                <w:r w:rsidRPr="000B31CE">
                                  <w:rPr>
                                    <w:b/>
                                    <w:bCs/>
                                    <w:spacing w:val="-4"/>
                                    <w:sz w:val="32"/>
                                    <w:szCs w:val="32"/>
                                  </w:rPr>
                                  <w:t xml:space="preserve"> </w:t>
                                </w:r>
                                <w:r w:rsidRPr="000B31CE">
                                  <w:rPr>
                                    <w:b/>
                                    <w:bCs/>
                                    <w:spacing w:val="-5"/>
                                    <w:sz w:val="32"/>
                                    <w:szCs w:val="32"/>
                                  </w:rPr>
                                  <w:t>BY:</w:t>
                                </w:r>
                              </w:p>
                              <w:p w14:paraId="51371D52" w14:textId="77777777" w:rsidR="0046783B" w:rsidRPr="0046783B" w:rsidRDefault="0046783B" w:rsidP="0046783B">
                                <w:pPr>
                                  <w:ind w:right="1348"/>
                                  <w:rPr>
                                    <w:b/>
                                    <w:bCs/>
                                    <w:spacing w:val="-5"/>
                                    <w:sz w:val="28"/>
                                  </w:rPr>
                                </w:pPr>
                              </w:p>
                              <w:p w14:paraId="429AFFC1" w14:textId="77777777" w:rsidR="0046783B" w:rsidRPr="0046783B" w:rsidRDefault="0046783B" w:rsidP="0046783B">
                                <w:pPr>
                                  <w:ind w:right="1348"/>
                                  <w:rPr>
                                    <w:i/>
                                    <w:iCs/>
                                    <w:sz w:val="32"/>
                                    <w:szCs w:val="32"/>
                                  </w:rPr>
                                </w:pPr>
                                <w:r w:rsidRPr="0046783B">
                                  <w:rPr>
                                    <w:i/>
                                    <w:iCs/>
                                    <w:sz w:val="32"/>
                                    <w:szCs w:val="32"/>
                                  </w:rPr>
                                  <w:t>Dr. ONAIZA MAQBOOL</w:t>
                                </w:r>
                              </w:p>
                              <w:p w14:paraId="53F67C2C" w14:textId="77777777" w:rsidR="0046783B" w:rsidRDefault="0046783B" w:rsidP="0046783B">
                                <w:pPr>
                                  <w:ind w:right="1348"/>
                                  <w:rPr>
                                    <w:sz w:val="28"/>
                                  </w:rPr>
                                </w:pPr>
                              </w:p>
                              <w:p w14:paraId="2E41BBB8" w14:textId="77777777" w:rsidR="0046783B" w:rsidRDefault="0046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8D901" id="Text Box 8" o:spid="_x0000_s1056" type="#_x0000_t202" style="position:absolute;left:0;text-align:left;margin-left:255.5pt;margin-top:578.45pt;width:257pt;height:7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" filled="f" stroked="f">
                    <v:textbox>
                      <w:txbxContent>
                        <w:p w14:paraId="7B50E736" w14:textId="138B313B" w:rsidR="0046783B" w:rsidRPr="000B31CE" w:rsidRDefault="0046783B" w:rsidP="0046783B">
                          <w:pPr>
                            <w:ind w:right="1348"/>
                            <w:rPr>
                              <w:b/>
                              <w:bCs/>
                              <w:spacing w:val="-5"/>
                              <w:sz w:val="32"/>
                              <w:szCs w:val="32"/>
                            </w:rPr>
                          </w:pPr>
                          <w:r w:rsidRPr="000B31CE">
                            <w:rPr>
                              <w:b/>
                              <w:bCs/>
                              <w:spacing w:val="-2"/>
                              <w:sz w:val="32"/>
                              <w:szCs w:val="32"/>
                            </w:rPr>
                            <w:t>SUPERVISED</w:t>
                          </w:r>
                          <w:r w:rsidRPr="000B31CE">
                            <w:rPr>
                              <w:b/>
                              <w:bCs/>
                              <w:spacing w:val="-4"/>
                              <w:sz w:val="32"/>
                              <w:szCs w:val="32"/>
                            </w:rPr>
                            <w:t xml:space="preserve"> </w:t>
                          </w:r>
                          <w:r w:rsidRPr="000B31CE">
                            <w:rPr>
                              <w:b/>
                              <w:bCs/>
                              <w:spacing w:val="-5"/>
                              <w:sz w:val="32"/>
                              <w:szCs w:val="32"/>
                            </w:rPr>
                            <w:t>BY:</w:t>
                          </w:r>
                        </w:p>
                        <w:p w14:paraId="51371D52" w14:textId="77777777" w:rsidR="0046783B" w:rsidRPr="0046783B" w:rsidRDefault="0046783B" w:rsidP="0046783B">
                          <w:pPr>
                            <w:ind w:right="1348"/>
                            <w:rPr>
                              <w:b/>
                              <w:bCs/>
                              <w:spacing w:val="-5"/>
                              <w:sz w:val="28"/>
                            </w:rPr>
                          </w:pPr>
                        </w:p>
                        <w:p w14:paraId="429AFFC1" w14:textId="77777777" w:rsidR="0046783B" w:rsidRPr="0046783B" w:rsidRDefault="0046783B" w:rsidP="0046783B">
                          <w:pPr>
                            <w:ind w:right="1348"/>
                            <w:rPr>
                              <w:i/>
                              <w:iCs/>
                              <w:sz w:val="32"/>
                              <w:szCs w:val="32"/>
                            </w:rPr>
                          </w:pPr>
                          <w:r w:rsidRPr="0046783B">
                            <w:rPr>
                              <w:i/>
                              <w:iCs/>
                              <w:sz w:val="32"/>
                              <w:szCs w:val="32"/>
                            </w:rPr>
                            <w:t>Dr. ONAIZA MAQBOOL</w:t>
                          </w:r>
                        </w:p>
                        <w:p w14:paraId="53F67C2C" w14:textId="77777777" w:rsidR="0046783B" w:rsidRDefault="0046783B" w:rsidP="0046783B">
                          <w:pPr>
                            <w:ind w:right="1348"/>
                            <w:rPr>
                              <w:sz w:val="28"/>
                            </w:rPr>
                          </w:pPr>
                        </w:p>
                        <w:p w14:paraId="2E41BBB8" w14:textId="77777777" w:rsidR="0046783B" w:rsidRDefault="0046783B"/>
                      </w:txbxContent>
                    </v:textbox>
                  </v:shape>
                </w:pict>
              </mc:Fallback>
            </mc:AlternateContent>
          </w:r>
          <w:r>
            <w:rPr>
              <w:rFonts w:ascii="Calibri"/>
              <w:noProof/>
              <w:sz w:val="20"/>
            </w:rPr>
            <mc:AlternateContent>
              <mc:Choice Requires="wps">
                <w:drawing>
                  <wp:anchor distT="0" distB="0" distL="114300" distR="114300" simplePos="0" relativeHeight="251664384" behindDoc="0" locked="0" layoutInCell="1" allowOverlap="1" wp14:anchorId="65CB0695" wp14:editId="63C0B0EF">
                    <wp:simplePos x="0" y="0"/>
                    <wp:positionH relativeFrom="column">
                      <wp:posOffset>3240074</wp:posOffset>
                    </wp:positionH>
                    <wp:positionV relativeFrom="paragraph">
                      <wp:posOffset>6219273</wp:posOffset>
                    </wp:positionV>
                    <wp:extent cx="3005593" cy="803082"/>
                    <wp:effectExtent l="0" t="0" r="0" b="0"/>
                    <wp:wrapNone/>
                    <wp:docPr id="1832094822" name="Text Box 6"/>
                    <wp:cNvGraphicFramePr/>
                    <a:graphic xmlns:a="http://schemas.openxmlformats.org/drawingml/2006/main">
                      <a:graphicData uri="http://schemas.microsoft.com/office/word/2010/wordprocessingShape">
                        <wps:wsp>
                          <wps:cNvSpPr txBox="1"/>
                          <wps:spPr>
                            <a:xfrm>
                              <a:off x="0" y="0"/>
                              <a:ext cx="3005593" cy="8030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2EADA3" w14:textId="11759AAD" w:rsidR="000B31CE" w:rsidRPr="000B31CE" w:rsidRDefault="000B31CE" w:rsidP="0046783B">
                                <w:pPr>
                                  <w:rPr>
                                    <w:b/>
                                    <w:bCs/>
                                    <w:sz w:val="32"/>
                                    <w:szCs w:val="32"/>
                                  </w:rPr>
                                </w:pPr>
                                <w:r w:rsidRPr="000B31CE">
                                  <w:rPr>
                                    <w:sz w:val="32"/>
                                    <w:szCs w:val="32"/>
                                  </w:rPr>
                                  <w:t>Group</w:t>
                                </w:r>
                                <w:r>
                                  <w:rPr>
                                    <w:sz w:val="32"/>
                                    <w:szCs w:val="32"/>
                                  </w:rPr>
                                  <w:t>:</w:t>
                                </w:r>
                                <w:r w:rsidRPr="000B31CE">
                                  <w:rPr>
                                    <w:sz w:val="32"/>
                                    <w:szCs w:val="32"/>
                                  </w:rPr>
                                  <w:t xml:space="preserve"> </w:t>
                                </w:r>
                                <w:r w:rsidRPr="000B31CE">
                                  <w:rPr>
                                    <w:b/>
                                    <w:bCs/>
                                    <w:sz w:val="32"/>
                                    <w:szCs w:val="32"/>
                                  </w:rPr>
                                  <w:t>15</w:t>
                                </w:r>
                              </w:p>
                              <w:p w14:paraId="63FAF804" w14:textId="77777777" w:rsidR="000B31CE" w:rsidRPr="000B31CE" w:rsidRDefault="000B31CE" w:rsidP="0046783B">
                                <w:pPr>
                                  <w:rPr>
                                    <w:sz w:val="32"/>
                                    <w:szCs w:val="32"/>
                                  </w:rPr>
                                </w:pPr>
                              </w:p>
                              <w:p w14:paraId="11FDAC91" w14:textId="67BBAB33" w:rsidR="000B31CE" w:rsidRPr="000B31CE" w:rsidRDefault="000B31CE" w:rsidP="0046783B">
                                <w:pPr>
                                  <w:rPr>
                                    <w:sz w:val="32"/>
                                    <w:szCs w:val="32"/>
                                  </w:rPr>
                                </w:pPr>
                                <w:r w:rsidRPr="000B31CE">
                                  <w:rPr>
                                    <w:sz w:val="32"/>
                                    <w:szCs w:val="32"/>
                                  </w:rPr>
                                  <w:t>Case Study</w:t>
                                </w:r>
                                <w:r>
                                  <w:rPr>
                                    <w:sz w:val="32"/>
                                    <w:szCs w:val="32"/>
                                  </w:rPr>
                                  <w:t>:</w:t>
                                </w:r>
                                <w:r w:rsidRPr="000B31CE">
                                  <w:rPr>
                                    <w:sz w:val="32"/>
                                    <w:szCs w:val="32"/>
                                  </w:rPr>
                                  <w:t xml:space="preserve"> </w:t>
                                </w:r>
                                <w:r w:rsidRPr="000B31CE">
                                  <w:rPr>
                                    <w:b/>
                                    <w:bCs/>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0695" id="Text Box 6" o:spid="_x0000_s1057" type="#_x0000_t202" style="position:absolute;left:0;text-align:left;margin-left:255.1pt;margin-top:489.7pt;width:236.65pt;height:6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" filled="f" stroked="f">
                    <v:textbox>
                      <w:txbxContent>
                        <w:p w14:paraId="752EADA3" w14:textId="11759AAD" w:rsidR="000B31CE" w:rsidRPr="000B31CE" w:rsidRDefault="000B31CE" w:rsidP="0046783B">
                          <w:pPr>
                            <w:rPr>
                              <w:b/>
                              <w:bCs/>
                              <w:sz w:val="32"/>
                              <w:szCs w:val="32"/>
                            </w:rPr>
                          </w:pPr>
                          <w:r w:rsidRPr="000B31CE">
                            <w:rPr>
                              <w:sz w:val="32"/>
                              <w:szCs w:val="32"/>
                            </w:rPr>
                            <w:t>Group</w:t>
                          </w:r>
                          <w:r>
                            <w:rPr>
                              <w:sz w:val="32"/>
                              <w:szCs w:val="32"/>
                            </w:rPr>
                            <w:t>:</w:t>
                          </w:r>
                          <w:r w:rsidRPr="000B31CE">
                            <w:rPr>
                              <w:sz w:val="32"/>
                              <w:szCs w:val="32"/>
                            </w:rPr>
                            <w:t xml:space="preserve"> </w:t>
                          </w:r>
                          <w:r w:rsidRPr="000B31CE">
                            <w:rPr>
                              <w:b/>
                              <w:bCs/>
                              <w:sz w:val="32"/>
                              <w:szCs w:val="32"/>
                            </w:rPr>
                            <w:t>15</w:t>
                          </w:r>
                        </w:p>
                        <w:p w14:paraId="63FAF804" w14:textId="77777777" w:rsidR="000B31CE" w:rsidRPr="000B31CE" w:rsidRDefault="000B31CE" w:rsidP="0046783B">
                          <w:pPr>
                            <w:rPr>
                              <w:sz w:val="32"/>
                              <w:szCs w:val="32"/>
                            </w:rPr>
                          </w:pPr>
                        </w:p>
                        <w:p w14:paraId="11FDAC91" w14:textId="67BBAB33" w:rsidR="000B31CE" w:rsidRPr="000B31CE" w:rsidRDefault="000B31CE" w:rsidP="0046783B">
                          <w:pPr>
                            <w:rPr>
                              <w:sz w:val="32"/>
                              <w:szCs w:val="32"/>
                            </w:rPr>
                          </w:pPr>
                          <w:r w:rsidRPr="000B31CE">
                            <w:rPr>
                              <w:sz w:val="32"/>
                              <w:szCs w:val="32"/>
                            </w:rPr>
                            <w:t>Case Study</w:t>
                          </w:r>
                          <w:r>
                            <w:rPr>
                              <w:sz w:val="32"/>
                              <w:szCs w:val="32"/>
                            </w:rPr>
                            <w:t>:</w:t>
                          </w:r>
                          <w:r w:rsidRPr="000B31CE">
                            <w:rPr>
                              <w:sz w:val="32"/>
                              <w:szCs w:val="32"/>
                            </w:rPr>
                            <w:t xml:space="preserve"> </w:t>
                          </w:r>
                          <w:r w:rsidRPr="000B31CE">
                            <w:rPr>
                              <w:b/>
                              <w:bCs/>
                              <w:sz w:val="32"/>
                              <w:szCs w:val="32"/>
                            </w:rPr>
                            <w:t>5</w:t>
                          </w:r>
                        </w:p>
                      </w:txbxContent>
                    </v:textbox>
                  </v:shape>
                </w:pict>
              </mc:Fallback>
            </mc:AlternateContent>
          </w:r>
          <w:r>
            <w:rPr>
              <w:rFonts w:ascii="Calibri"/>
              <w:noProof/>
              <w:sz w:val="20"/>
            </w:rPr>
            <mc:AlternateContent>
              <mc:Choice Requires="wps">
                <w:drawing>
                  <wp:anchor distT="0" distB="0" distL="114300" distR="114300" simplePos="0" relativeHeight="251661312" behindDoc="0" locked="0" layoutInCell="1" allowOverlap="1" wp14:anchorId="292AD582" wp14:editId="135134B6">
                    <wp:simplePos x="0" y="0"/>
                    <wp:positionH relativeFrom="column">
                      <wp:posOffset>3136790</wp:posOffset>
                    </wp:positionH>
                    <wp:positionV relativeFrom="paragraph">
                      <wp:posOffset>4414575</wp:posOffset>
                    </wp:positionV>
                    <wp:extent cx="3427012" cy="1741336"/>
                    <wp:effectExtent l="0" t="0" r="0" b="0"/>
                    <wp:wrapNone/>
                    <wp:docPr id="1848764861" name="Text Box 7"/>
                    <wp:cNvGraphicFramePr/>
                    <a:graphic xmlns:a="http://schemas.openxmlformats.org/drawingml/2006/main">
                      <a:graphicData uri="http://schemas.microsoft.com/office/word/2010/wordprocessingShape">
                        <wps:wsp>
                          <wps:cNvSpPr txBox="1"/>
                          <wps:spPr>
                            <a:xfrm>
                              <a:off x="0" y="0"/>
                              <a:ext cx="3427012" cy="1741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1DB85F" w14:textId="5D92BF70" w:rsidR="0046783B" w:rsidRPr="000B31CE" w:rsidRDefault="0046783B">
                                <w:pPr>
                                  <w:rPr>
                                    <w:b/>
                                    <w:sz w:val="36"/>
                                    <w:szCs w:val="36"/>
                                  </w:rPr>
                                </w:pPr>
                                <w:r w:rsidRPr="000B31CE">
                                  <w:rPr>
                                    <w:b/>
                                    <w:sz w:val="36"/>
                                    <w:szCs w:val="36"/>
                                  </w:rPr>
                                  <w:t>PRESENTED BY:</w:t>
                                </w:r>
                              </w:p>
                              <w:p w14:paraId="4F45A2FD" w14:textId="77777777" w:rsidR="0046783B" w:rsidRDefault="0046783B"/>
                              <w:p w14:paraId="349C3C0E" w14:textId="1E9C4A94"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Ahmad Hassan</w:t>
                                </w:r>
                              </w:p>
                              <w:p w14:paraId="6A5904B4" w14:textId="0FBA2A76"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Ahmad Masood</w:t>
                                </w:r>
                              </w:p>
                              <w:p w14:paraId="18834E24" w14:textId="4A6AB6C1"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Waleed</w:t>
                                </w:r>
                                <w:r w:rsidR="0030544B">
                                  <w:rPr>
                                    <w:i/>
                                    <w:iCs/>
                                    <w:sz w:val="32"/>
                                    <w:szCs w:val="32"/>
                                  </w:rPr>
                                  <w:t xml:space="preserve"> (Leader)</w:t>
                                </w:r>
                              </w:p>
                              <w:p w14:paraId="07E86AE2" w14:textId="33FB527E"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Talha Arif Wains</w:t>
                                </w:r>
                              </w:p>
                              <w:p w14:paraId="334540FD" w14:textId="77777777" w:rsidR="0046783B" w:rsidRDefault="0046783B"/>
                              <w:p w14:paraId="18F9FDAD" w14:textId="77777777" w:rsidR="0046783B" w:rsidRDefault="004678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D582" id="Text Box 7" o:spid="_x0000_s1058" type="#_x0000_t202" style="position:absolute;left:0;text-align:left;margin-left:247pt;margin-top:347.6pt;width:269.85pt;height:1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" filled="f" stroked="f">
                    <v:textbox>
                      <w:txbxContent>
                        <w:p w14:paraId="601DB85F" w14:textId="5D92BF70" w:rsidR="0046783B" w:rsidRPr="000B31CE" w:rsidRDefault="0046783B">
                          <w:pPr>
                            <w:rPr>
                              <w:b/>
                              <w:sz w:val="36"/>
                              <w:szCs w:val="36"/>
                            </w:rPr>
                          </w:pPr>
                          <w:r w:rsidRPr="000B31CE">
                            <w:rPr>
                              <w:b/>
                              <w:sz w:val="36"/>
                              <w:szCs w:val="36"/>
                            </w:rPr>
                            <w:t>PRESENTED BY:</w:t>
                          </w:r>
                        </w:p>
                        <w:p w14:paraId="4F45A2FD" w14:textId="77777777" w:rsidR="0046783B" w:rsidRDefault="0046783B"/>
                        <w:p w14:paraId="349C3C0E" w14:textId="1E9C4A94"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Ahmad Hassan</w:t>
                          </w:r>
                        </w:p>
                        <w:p w14:paraId="6A5904B4" w14:textId="0FBA2A76"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Ahmad Masood</w:t>
                          </w:r>
                        </w:p>
                        <w:p w14:paraId="18834E24" w14:textId="4A6AB6C1"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M. Waleed</w:t>
                          </w:r>
                          <w:r w:rsidR="0030544B">
                            <w:rPr>
                              <w:i/>
                              <w:iCs/>
                              <w:sz w:val="32"/>
                              <w:szCs w:val="32"/>
                            </w:rPr>
                            <w:t xml:space="preserve"> (Leader)</w:t>
                          </w:r>
                        </w:p>
                        <w:p w14:paraId="07E86AE2" w14:textId="33FB527E" w:rsidR="0046783B" w:rsidRPr="000B31CE" w:rsidRDefault="0046783B" w:rsidP="0046783B">
                          <w:pPr>
                            <w:pStyle w:val="NoSpacing"/>
                            <w:numPr>
                              <w:ilvl w:val="0"/>
                              <w:numId w:val="10"/>
                            </w:numPr>
                            <w:spacing w:line="276" w:lineRule="auto"/>
                            <w:rPr>
                              <w:i/>
                              <w:iCs/>
                              <w:sz w:val="32"/>
                              <w:szCs w:val="32"/>
                            </w:rPr>
                          </w:pPr>
                          <w:r w:rsidRPr="000B31CE">
                            <w:rPr>
                              <w:i/>
                              <w:iCs/>
                              <w:sz w:val="32"/>
                              <w:szCs w:val="32"/>
                            </w:rPr>
                            <w:t>Talha Arif Wains</w:t>
                          </w:r>
                        </w:p>
                        <w:p w14:paraId="334540FD" w14:textId="77777777" w:rsidR="0046783B" w:rsidRDefault="0046783B"/>
                        <w:p w14:paraId="18F9FDAD" w14:textId="77777777" w:rsidR="0046783B" w:rsidRDefault="0046783B"/>
                      </w:txbxContent>
                    </v:textbox>
                  </v:shape>
                </w:pict>
              </mc:Fallback>
            </mc:AlternateContent>
          </w:r>
          <w:r>
            <w:rPr>
              <w:rFonts w:ascii="Calibri"/>
              <w:noProof/>
              <w:sz w:val="20"/>
            </w:rPr>
            <mc:AlternateContent>
              <mc:Choice Requires="wps">
                <w:drawing>
                  <wp:anchor distT="0" distB="0" distL="114300" distR="114300" simplePos="0" relativeHeight="251658240" behindDoc="0" locked="0" layoutInCell="1" allowOverlap="1" wp14:anchorId="12D81AC3" wp14:editId="69BEA835">
                    <wp:simplePos x="0" y="0"/>
                    <wp:positionH relativeFrom="column">
                      <wp:posOffset>2961474</wp:posOffset>
                    </wp:positionH>
                    <wp:positionV relativeFrom="paragraph">
                      <wp:posOffset>3388664</wp:posOffset>
                    </wp:positionV>
                    <wp:extent cx="1884459" cy="596348"/>
                    <wp:effectExtent l="0" t="0" r="0" b="0"/>
                    <wp:wrapNone/>
                    <wp:docPr id="215995098" name="Text Box 6"/>
                    <wp:cNvGraphicFramePr/>
                    <a:graphic xmlns:a="http://schemas.openxmlformats.org/drawingml/2006/main">
                      <a:graphicData uri="http://schemas.microsoft.com/office/word/2010/wordprocessingShape">
                        <wps:wsp>
                          <wps:cNvSpPr txBox="1"/>
                          <wps:spPr>
                            <a:xfrm>
                              <a:off x="0" y="0"/>
                              <a:ext cx="1884459" cy="5963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70361C" w14:textId="5BF29C48" w:rsidR="0046783B" w:rsidRPr="0046783B" w:rsidRDefault="0046783B" w:rsidP="000B31CE">
                                <w:pPr>
                                  <w:jc w:val="center"/>
                                  <w:rPr>
                                    <w:b/>
                                    <w:bCs/>
                                    <w:i/>
                                    <w:iCs/>
                                    <w:sz w:val="44"/>
                                    <w:szCs w:val="44"/>
                                    <w:u w:val="single"/>
                                  </w:rPr>
                                </w:pPr>
                                <w:r w:rsidRPr="0046783B">
                                  <w:rPr>
                                    <w:b/>
                                    <w:bCs/>
                                    <w:i/>
                                    <w:iCs/>
                                    <w:sz w:val="44"/>
                                    <w:szCs w:val="44"/>
                                    <w:u w:val="single"/>
                                  </w:rPr>
                                  <w:t>Event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81AC3" id="_x0000_s1059" type="#_x0000_t202" style="position:absolute;left:0;text-align:left;margin-left:233.2pt;margin-top:266.8pt;width:148.4pt;height:4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" filled="f" stroked="f">
                    <v:textbox>
                      <w:txbxContent>
                        <w:p w14:paraId="7270361C" w14:textId="5BF29C48" w:rsidR="0046783B" w:rsidRPr="0046783B" w:rsidRDefault="0046783B" w:rsidP="000B31CE">
                          <w:pPr>
                            <w:jc w:val="center"/>
                            <w:rPr>
                              <w:b/>
                              <w:bCs/>
                              <w:i/>
                              <w:iCs/>
                              <w:sz w:val="44"/>
                              <w:szCs w:val="44"/>
                              <w:u w:val="single"/>
                            </w:rPr>
                          </w:pPr>
                          <w:r w:rsidRPr="0046783B">
                            <w:rPr>
                              <w:b/>
                              <w:bCs/>
                              <w:i/>
                              <w:iCs/>
                              <w:sz w:val="44"/>
                              <w:szCs w:val="44"/>
                              <w:u w:val="single"/>
                            </w:rPr>
                            <w:t>Event Hub</w:t>
                          </w:r>
                        </w:p>
                      </w:txbxContent>
                    </v:textbox>
                  </v:shape>
                </w:pict>
              </mc:Fallback>
            </mc:AlternateContent>
          </w:r>
          <w:r>
            <w:rPr>
              <w:rFonts w:ascii="Calibri"/>
              <w:noProof/>
              <w:sz w:val="20"/>
            </w:rPr>
            <w:drawing>
              <wp:anchor distT="0" distB="0" distL="0" distR="0" simplePos="0" relativeHeight="251653120" behindDoc="1" locked="0" layoutInCell="1" allowOverlap="1" wp14:anchorId="7E282540" wp14:editId="6BBCEA6D">
                <wp:simplePos x="0" y="0"/>
                <wp:positionH relativeFrom="page">
                  <wp:posOffset>3099738</wp:posOffset>
                </wp:positionH>
                <wp:positionV relativeFrom="page">
                  <wp:posOffset>1233970</wp:posOffset>
                </wp:positionV>
                <wp:extent cx="2490470" cy="2785110"/>
                <wp:effectExtent l="0" t="0" r="508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490470" cy="2785110"/>
                        </a:xfrm>
                        <a:prstGeom prst="rect">
                          <a:avLst/>
                        </a:prstGeom>
                      </pic:spPr>
                    </pic:pic>
                  </a:graphicData>
                </a:graphic>
                <wp14:sizeRelH relativeFrom="margin">
                  <wp14:pctWidth>0</wp14:pctWidth>
                </wp14:sizeRelH>
                <wp14:sizeRelV relativeFrom="margin">
                  <wp14:pctHeight>0</wp14:pctHeight>
                </wp14:sizeRelV>
              </wp:anchor>
            </w:drawing>
          </w:r>
          <w:r w:rsidR="0046783B">
            <w:rPr>
              <w:rFonts w:ascii="Calibri"/>
              <w:noProof/>
              <w:sz w:val="20"/>
            </w:rPr>
            <mc:AlternateContent>
              <mc:Choice Requires="wps">
                <w:drawing>
                  <wp:anchor distT="0" distB="0" distL="114300" distR="114300" simplePos="0" relativeHeight="251660288" behindDoc="0" locked="0" layoutInCell="1" allowOverlap="1" wp14:anchorId="04469B0B" wp14:editId="40443279">
                    <wp:simplePos x="0" y="0"/>
                    <wp:positionH relativeFrom="column">
                      <wp:posOffset>3117850</wp:posOffset>
                    </wp:positionH>
                    <wp:positionV relativeFrom="paragraph">
                      <wp:posOffset>4578985</wp:posOffset>
                    </wp:positionV>
                    <wp:extent cx="1524000" cy="323850"/>
                    <wp:effectExtent l="0" t="0" r="0" b="0"/>
                    <wp:wrapNone/>
                    <wp:docPr id="326431973" name="Text Box 6"/>
                    <wp:cNvGraphicFramePr/>
                    <a:graphic xmlns:a="http://schemas.openxmlformats.org/drawingml/2006/main">
                      <a:graphicData uri="http://schemas.microsoft.com/office/word/2010/wordprocessingShape">
                        <wps:wsp>
                          <wps:cNvSpPr txBox="1"/>
                          <wps:spPr>
                            <a:xfrm>
                              <a:off x="0" y="0"/>
                              <a:ext cx="15240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DD33D" w14:textId="33F954DA" w:rsidR="0046783B" w:rsidRPr="0046783B" w:rsidRDefault="0046783B" w:rsidP="0046783B">
                                <w:pP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69B0B" id="_x0000_s1060" type="#_x0000_t202" style="position:absolute;left:0;text-align:left;margin-left:245.5pt;margin-top:360.55pt;width:120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" filled="f" stroked="f">
                    <v:textbox>
                      <w:txbxContent>
                        <w:p w14:paraId="75CDD33D" w14:textId="33F954DA" w:rsidR="0046783B" w:rsidRPr="0046783B" w:rsidRDefault="0046783B" w:rsidP="0046783B">
                          <w:pPr>
                            <w:rPr>
                              <w:b/>
                              <w:bCs/>
                              <w:sz w:val="40"/>
                              <w:szCs w:val="40"/>
                            </w:rPr>
                          </w:pPr>
                        </w:p>
                      </w:txbxContent>
                    </v:textbox>
                  </v:shape>
                </w:pict>
              </mc:Fallback>
            </mc:AlternateContent>
          </w:r>
          <w:r w:rsidR="0046783B">
            <w:rPr>
              <w:rFonts w:ascii="Calibri"/>
              <w:color w:val="7D7D7D"/>
            </w:rPr>
            <w:br w:type="page"/>
          </w:r>
        </w:p>
        <w:p w14:paraId="6F131B1C" w14:textId="4035269F" w:rsidR="00FE0EC0" w:rsidRDefault="00000000" w:rsidP="005011AE">
          <w:pPr>
            <w:ind w:left="2150" w:right="3239" w:firstLine="2369"/>
            <w:rPr>
              <w:rFonts w:ascii="Calibri"/>
              <w:color w:val="7D7D7D"/>
            </w:rPr>
          </w:pPr>
        </w:p>
      </w:sdtContent>
    </w:sdt>
    <w:p w14:paraId="5B4D1041" w14:textId="5601D44F" w:rsidR="005011AE" w:rsidRDefault="00000000" w:rsidP="005011AE">
      <w:pPr>
        <w:ind w:right="3239"/>
        <w:rPr>
          <w:b/>
          <w:sz w:val="28"/>
        </w:rPr>
      </w:pPr>
      <w:r>
        <w:rPr>
          <w:rFonts w:ascii="Calibri"/>
          <w:noProof/>
          <w:sz w:val="11"/>
        </w:rPr>
        <mc:AlternateContent>
          <mc:Choice Requires="wps">
            <w:drawing>
              <wp:anchor distT="0" distB="0" distL="0" distR="0" simplePos="0" relativeHeight="251646976" behindDoc="1" locked="0" layoutInCell="1" allowOverlap="1" wp14:anchorId="6B44A309" wp14:editId="4E294D3E">
                <wp:simplePos x="0" y="0"/>
                <wp:positionH relativeFrom="page">
                  <wp:posOffset>895985</wp:posOffset>
                </wp:positionH>
                <wp:positionV relativeFrom="paragraph">
                  <wp:posOffset>102998</wp:posOffset>
                </wp:positionV>
                <wp:extent cx="59817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
                        </a:xfrm>
                        <a:custGeom>
                          <a:avLst/>
                          <a:gdLst/>
                          <a:ahLst/>
                          <a:cxnLst/>
                          <a:rect l="l" t="t" r="r" b="b"/>
                          <a:pathLst>
                            <a:path w="5981700">
                              <a:moveTo>
                                <a:pt x="0" y="0"/>
                              </a:moveTo>
                              <a:lnTo>
                                <a:pt x="5981699" y="0"/>
                              </a:lnTo>
                            </a:path>
                          </a:pathLst>
                        </a:custGeom>
                        <a:ln w="9525">
                          <a:solidFill>
                            <a:srgbClr val="D7D7D7"/>
                          </a:solidFill>
                          <a:prstDash val="solid"/>
                        </a:ln>
                      </wps:spPr>
                      <wps:bodyPr wrap="square" lIns="0" tIns="0" rIns="0" bIns="0" rtlCol="0">
                        <a:prstTxWarp prst="textNoShape">
                          <a:avLst/>
                        </a:prstTxWarp>
                        <a:noAutofit/>
                      </wps:bodyPr>
                    </wps:wsp>
                  </a:graphicData>
                </a:graphic>
              </wp:anchor>
            </w:drawing>
          </mc:Choice>
          <mc:Fallback>
            <w:pict>
              <v:shape w14:anchorId="2ABFAFB0" id="Graphic 1" o:spid="_x0000_s1026" style="position:absolute;margin-left:70.55pt;margin-top:8.1pt;width:471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5981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" path="m,l5981699,e" filled="f" strokecolor="#d7d7d7">
                <v:path arrowok="t"/>
                <w10:wrap type="topAndBottom" anchorx="page"/>
              </v:shape>
            </w:pict>
          </mc:Fallback>
        </mc:AlternateContent>
      </w:r>
    </w:p>
    <w:p w14:paraId="44FE0772" w14:textId="0CF228CE" w:rsidR="005011AE" w:rsidRDefault="005011AE" w:rsidP="005011AE">
      <w:pPr>
        <w:ind w:right="3239"/>
        <w:rPr>
          <w:b/>
          <w:sz w:val="28"/>
        </w:rPr>
      </w:pPr>
      <w:r>
        <w:rPr>
          <w:b/>
          <w:sz w:val="28"/>
        </w:rPr>
        <w:t>Signatur</w:t>
      </w:r>
      <w:r w:rsidR="005008AB">
        <w:rPr>
          <w:b/>
          <w:sz w:val="28"/>
        </w:rPr>
        <w:t>e</w:t>
      </w:r>
      <w:r>
        <w:rPr>
          <w:b/>
          <w:sz w:val="28"/>
        </w:rPr>
        <w:t xml:space="preserve"> Page :</w:t>
      </w:r>
    </w:p>
    <w:p w14:paraId="5514CC89" w14:textId="77777777" w:rsidR="005011AE" w:rsidRDefault="005011AE" w:rsidP="005011AE">
      <w:pPr>
        <w:ind w:right="3239"/>
        <w:rPr>
          <w:b/>
          <w:sz w:val="28"/>
        </w:rPr>
      </w:pPr>
    </w:p>
    <w:p w14:paraId="4886253B" w14:textId="77777777" w:rsidR="005011AE" w:rsidRDefault="005011AE" w:rsidP="005011AE">
      <w:pPr>
        <w:ind w:right="3239"/>
        <w:rPr>
          <w:b/>
          <w:sz w:val="28"/>
        </w:rPr>
      </w:pPr>
    </w:p>
    <w:p w14:paraId="73DD22B2" w14:textId="67152CA1" w:rsidR="005011AE" w:rsidRDefault="005011AE" w:rsidP="005011AE">
      <w:pPr>
        <w:ind w:right="3239"/>
        <w:rPr>
          <w:b/>
          <w:sz w:val="28"/>
        </w:rPr>
      </w:pPr>
      <w:r>
        <w:rPr>
          <w:b/>
          <w:sz w:val="28"/>
        </w:rPr>
        <w:t xml:space="preserve">Member 1:                                                            </w:t>
      </w:r>
      <w:r w:rsidRPr="005011AE">
        <w:rPr>
          <w:bCs/>
          <w:sz w:val="28"/>
        </w:rPr>
        <w:t>M.  Ahmad Hassan</w:t>
      </w:r>
      <w:r>
        <w:rPr>
          <w:b/>
          <w:sz w:val="28"/>
        </w:rPr>
        <w:t xml:space="preserve"> </w:t>
      </w:r>
    </w:p>
    <w:p w14:paraId="7AF3711E" w14:textId="7441572A" w:rsidR="005011AE" w:rsidRDefault="005011AE" w:rsidP="005011AE">
      <w:pPr>
        <w:ind w:right="3239"/>
        <w:rPr>
          <w:b/>
          <w:sz w:val="28"/>
        </w:rPr>
      </w:pPr>
    </w:p>
    <w:p w14:paraId="4E085659" w14:textId="77777777" w:rsidR="005011AE" w:rsidRDefault="005011AE" w:rsidP="005011AE">
      <w:pPr>
        <w:ind w:right="3239"/>
        <w:rPr>
          <w:b/>
          <w:sz w:val="28"/>
        </w:rPr>
      </w:pPr>
    </w:p>
    <w:p w14:paraId="7BB7C334" w14:textId="77777777" w:rsidR="005011AE" w:rsidRDefault="005011AE" w:rsidP="005011AE">
      <w:pPr>
        <w:ind w:right="3239"/>
        <w:rPr>
          <w:b/>
          <w:sz w:val="28"/>
        </w:rPr>
      </w:pPr>
    </w:p>
    <w:p w14:paraId="54A5D187" w14:textId="77777777" w:rsidR="005011AE" w:rsidRDefault="005011AE" w:rsidP="005011AE">
      <w:pPr>
        <w:ind w:right="3239"/>
        <w:rPr>
          <w:b/>
          <w:sz w:val="28"/>
        </w:rPr>
      </w:pPr>
    </w:p>
    <w:p w14:paraId="738559FD" w14:textId="412BE010" w:rsidR="005011AE" w:rsidRDefault="005011AE" w:rsidP="005011AE">
      <w:pPr>
        <w:ind w:right="3239"/>
        <w:rPr>
          <w:b/>
          <w:sz w:val="28"/>
        </w:rPr>
      </w:pPr>
      <w:r>
        <w:rPr>
          <w:b/>
          <w:sz w:val="28"/>
        </w:rPr>
        <w:t>S</w:t>
      </w:r>
      <w:r w:rsidRPr="005011AE">
        <w:rPr>
          <w:b/>
          <w:sz w:val="28"/>
        </w:rPr>
        <w:t>ignature</w:t>
      </w:r>
      <w:r>
        <w:rPr>
          <w:b/>
          <w:sz w:val="28"/>
        </w:rPr>
        <w:t xml:space="preserve">:                                                             </w:t>
      </w:r>
      <w:r w:rsidR="00A005BF">
        <w:rPr>
          <w:b/>
          <w:sz w:val="28"/>
        </w:rPr>
        <w:t>-------------------------</w:t>
      </w:r>
    </w:p>
    <w:p w14:paraId="1697A599" w14:textId="77777777" w:rsidR="005011AE" w:rsidRDefault="005011AE" w:rsidP="005011AE">
      <w:pPr>
        <w:ind w:right="3239"/>
        <w:rPr>
          <w:b/>
          <w:sz w:val="28"/>
        </w:rPr>
      </w:pPr>
    </w:p>
    <w:p w14:paraId="0FE1A2F1" w14:textId="77777777" w:rsidR="005011AE" w:rsidRDefault="005011AE" w:rsidP="005011AE">
      <w:pPr>
        <w:ind w:right="3239"/>
        <w:rPr>
          <w:b/>
          <w:sz w:val="28"/>
        </w:rPr>
      </w:pPr>
    </w:p>
    <w:p w14:paraId="296857DB" w14:textId="77777777" w:rsidR="005011AE" w:rsidRDefault="005011AE" w:rsidP="005011AE">
      <w:pPr>
        <w:ind w:right="3239"/>
        <w:rPr>
          <w:b/>
          <w:sz w:val="28"/>
        </w:rPr>
      </w:pPr>
    </w:p>
    <w:p w14:paraId="6841EEFC" w14:textId="65FB518D" w:rsidR="005011AE" w:rsidRDefault="005011AE" w:rsidP="005011AE">
      <w:pPr>
        <w:ind w:right="3239"/>
        <w:rPr>
          <w:b/>
          <w:sz w:val="28"/>
        </w:rPr>
      </w:pPr>
      <w:r>
        <w:rPr>
          <w:b/>
          <w:sz w:val="28"/>
        </w:rPr>
        <w:t>Member 2:</w:t>
      </w:r>
      <w:r>
        <w:rPr>
          <w:b/>
          <w:sz w:val="28"/>
        </w:rPr>
        <w:tab/>
      </w:r>
      <w:r>
        <w:rPr>
          <w:b/>
          <w:sz w:val="28"/>
        </w:rPr>
        <w:tab/>
      </w:r>
      <w:r>
        <w:rPr>
          <w:b/>
          <w:sz w:val="28"/>
        </w:rPr>
        <w:tab/>
      </w:r>
      <w:r>
        <w:rPr>
          <w:b/>
          <w:sz w:val="28"/>
        </w:rPr>
        <w:tab/>
      </w:r>
      <w:r>
        <w:rPr>
          <w:b/>
          <w:sz w:val="28"/>
        </w:rPr>
        <w:tab/>
      </w:r>
      <w:r>
        <w:rPr>
          <w:b/>
          <w:sz w:val="28"/>
        </w:rPr>
        <w:tab/>
        <w:t xml:space="preserve">      </w:t>
      </w:r>
      <w:r w:rsidRPr="005011AE">
        <w:rPr>
          <w:bCs/>
          <w:sz w:val="28"/>
        </w:rPr>
        <w:t>Ahmad Masood</w:t>
      </w:r>
    </w:p>
    <w:p w14:paraId="1C0F9A14" w14:textId="77777777" w:rsidR="005011AE" w:rsidRDefault="005011AE" w:rsidP="005011AE">
      <w:pPr>
        <w:ind w:right="3239"/>
        <w:rPr>
          <w:b/>
          <w:sz w:val="28"/>
        </w:rPr>
      </w:pPr>
    </w:p>
    <w:p w14:paraId="0EA375A9" w14:textId="77777777" w:rsidR="005011AE" w:rsidRDefault="005011AE" w:rsidP="005011AE">
      <w:pPr>
        <w:ind w:right="3239"/>
        <w:rPr>
          <w:b/>
          <w:sz w:val="28"/>
        </w:rPr>
      </w:pPr>
    </w:p>
    <w:p w14:paraId="129D5311" w14:textId="77777777" w:rsidR="005011AE" w:rsidRDefault="005011AE" w:rsidP="005011AE">
      <w:pPr>
        <w:ind w:right="3239"/>
        <w:rPr>
          <w:b/>
          <w:sz w:val="28"/>
        </w:rPr>
      </w:pPr>
    </w:p>
    <w:p w14:paraId="55098079" w14:textId="77777777" w:rsidR="005011AE" w:rsidRDefault="005011AE" w:rsidP="005011AE">
      <w:pPr>
        <w:ind w:right="3239"/>
        <w:rPr>
          <w:b/>
          <w:sz w:val="28"/>
        </w:rPr>
      </w:pPr>
    </w:p>
    <w:p w14:paraId="060371E3" w14:textId="060ECE10" w:rsidR="005011AE" w:rsidRDefault="005011AE" w:rsidP="005011AE">
      <w:pPr>
        <w:ind w:right="3239"/>
        <w:rPr>
          <w:b/>
          <w:sz w:val="28"/>
        </w:rPr>
      </w:pPr>
      <w:r>
        <w:rPr>
          <w:b/>
          <w:sz w:val="28"/>
        </w:rPr>
        <w:t xml:space="preserve">Signature: </w:t>
      </w:r>
      <w:r>
        <w:rPr>
          <w:b/>
          <w:sz w:val="28"/>
        </w:rPr>
        <w:tab/>
      </w:r>
      <w:r>
        <w:rPr>
          <w:b/>
          <w:sz w:val="28"/>
        </w:rPr>
        <w:tab/>
      </w:r>
      <w:r>
        <w:rPr>
          <w:b/>
          <w:sz w:val="28"/>
        </w:rPr>
        <w:tab/>
      </w:r>
      <w:r>
        <w:rPr>
          <w:b/>
          <w:sz w:val="28"/>
        </w:rPr>
        <w:tab/>
      </w:r>
      <w:r>
        <w:rPr>
          <w:b/>
          <w:sz w:val="28"/>
        </w:rPr>
        <w:tab/>
      </w:r>
      <w:r>
        <w:rPr>
          <w:b/>
          <w:sz w:val="28"/>
        </w:rPr>
        <w:tab/>
        <w:t xml:space="preserve">      </w:t>
      </w:r>
      <w:r w:rsidR="00A005BF">
        <w:rPr>
          <w:b/>
          <w:sz w:val="28"/>
        </w:rPr>
        <w:t>--------------------------</w:t>
      </w:r>
    </w:p>
    <w:p w14:paraId="7A57BB88" w14:textId="77777777" w:rsidR="005011AE" w:rsidRDefault="005011AE" w:rsidP="005011AE">
      <w:pPr>
        <w:ind w:right="3239"/>
        <w:rPr>
          <w:b/>
          <w:sz w:val="28"/>
        </w:rPr>
      </w:pPr>
    </w:p>
    <w:p w14:paraId="5D68DC07" w14:textId="77777777" w:rsidR="00A005BF" w:rsidRDefault="00A005BF" w:rsidP="005011AE">
      <w:pPr>
        <w:ind w:right="3239"/>
        <w:rPr>
          <w:b/>
          <w:sz w:val="28"/>
        </w:rPr>
      </w:pPr>
    </w:p>
    <w:p w14:paraId="44A97643" w14:textId="77777777" w:rsidR="005011AE" w:rsidRDefault="005011AE" w:rsidP="005011AE">
      <w:pPr>
        <w:ind w:right="3239"/>
        <w:rPr>
          <w:b/>
          <w:sz w:val="28"/>
        </w:rPr>
      </w:pPr>
    </w:p>
    <w:p w14:paraId="01D251FE" w14:textId="7F43CCCF" w:rsidR="005011AE" w:rsidRDefault="005011AE" w:rsidP="005011AE">
      <w:pPr>
        <w:ind w:right="3239"/>
        <w:rPr>
          <w:bCs/>
          <w:sz w:val="28"/>
        </w:rPr>
      </w:pPr>
      <w:r>
        <w:rPr>
          <w:b/>
          <w:sz w:val="28"/>
        </w:rPr>
        <w:t xml:space="preserve">Member 3: </w:t>
      </w:r>
      <w:r>
        <w:rPr>
          <w:b/>
          <w:sz w:val="28"/>
        </w:rPr>
        <w:tab/>
      </w:r>
      <w:r>
        <w:rPr>
          <w:b/>
          <w:sz w:val="28"/>
        </w:rPr>
        <w:tab/>
      </w:r>
      <w:r>
        <w:rPr>
          <w:b/>
          <w:sz w:val="28"/>
        </w:rPr>
        <w:tab/>
      </w:r>
      <w:r>
        <w:rPr>
          <w:b/>
          <w:sz w:val="28"/>
        </w:rPr>
        <w:tab/>
      </w:r>
      <w:r>
        <w:rPr>
          <w:b/>
          <w:sz w:val="28"/>
        </w:rPr>
        <w:tab/>
      </w:r>
      <w:r>
        <w:rPr>
          <w:b/>
          <w:sz w:val="28"/>
        </w:rPr>
        <w:tab/>
        <w:t xml:space="preserve">     </w:t>
      </w:r>
      <w:r w:rsidRPr="005011AE">
        <w:rPr>
          <w:bCs/>
          <w:sz w:val="28"/>
        </w:rPr>
        <w:t>M</w:t>
      </w:r>
      <w:r w:rsidR="00A005BF">
        <w:rPr>
          <w:bCs/>
          <w:sz w:val="28"/>
        </w:rPr>
        <w:t>uhammad</w:t>
      </w:r>
      <w:r w:rsidRPr="005011AE">
        <w:rPr>
          <w:bCs/>
          <w:sz w:val="28"/>
        </w:rPr>
        <w:t xml:space="preserve"> Waleed</w:t>
      </w:r>
    </w:p>
    <w:p w14:paraId="6958D79F" w14:textId="77777777" w:rsidR="005011AE" w:rsidRDefault="005011AE" w:rsidP="005011AE">
      <w:pPr>
        <w:ind w:right="3239"/>
        <w:rPr>
          <w:bCs/>
          <w:sz w:val="28"/>
        </w:rPr>
      </w:pPr>
    </w:p>
    <w:p w14:paraId="55A16C1E" w14:textId="77777777" w:rsidR="005011AE" w:rsidRDefault="005011AE" w:rsidP="005011AE">
      <w:pPr>
        <w:ind w:right="3239"/>
        <w:rPr>
          <w:b/>
          <w:sz w:val="28"/>
        </w:rPr>
      </w:pPr>
    </w:p>
    <w:p w14:paraId="29B73933" w14:textId="77777777" w:rsidR="005011AE" w:rsidRDefault="005011AE" w:rsidP="005011AE">
      <w:pPr>
        <w:ind w:right="3239"/>
        <w:rPr>
          <w:b/>
          <w:sz w:val="28"/>
        </w:rPr>
      </w:pPr>
    </w:p>
    <w:p w14:paraId="277EBBB5" w14:textId="77777777" w:rsidR="00A005BF" w:rsidRDefault="00A005BF" w:rsidP="005011AE">
      <w:pPr>
        <w:ind w:right="3239"/>
        <w:rPr>
          <w:b/>
          <w:sz w:val="28"/>
        </w:rPr>
      </w:pPr>
    </w:p>
    <w:p w14:paraId="626A0D46" w14:textId="2E9F834E" w:rsidR="005011AE" w:rsidRDefault="005011AE" w:rsidP="005011AE">
      <w:pPr>
        <w:ind w:right="3239"/>
        <w:rPr>
          <w:b/>
          <w:sz w:val="28"/>
        </w:rPr>
      </w:pPr>
      <w:r>
        <w:rPr>
          <w:b/>
          <w:sz w:val="28"/>
        </w:rPr>
        <w:t xml:space="preserve">Signature: </w:t>
      </w:r>
      <w:r>
        <w:rPr>
          <w:b/>
          <w:sz w:val="28"/>
        </w:rPr>
        <w:tab/>
      </w:r>
      <w:r>
        <w:rPr>
          <w:b/>
          <w:sz w:val="28"/>
        </w:rPr>
        <w:tab/>
      </w:r>
      <w:r>
        <w:rPr>
          <w:b/>
          <w:sz w:val="28"/>
        </w:rPr>
        <w:tab/>
      </w:r>
      <w:r>
        <w:rPr>
          <w:b/>
          <w:sz w:val="28"/>
        </w:rPr>
        <w:tab/>
      </w:r>
      <w:r>
        <w:rPr>
          <w:b/>
          <w:sz w:val="28"/>
        </w:rPr>
        <w:tab/>
      </w:r>
      <w:r>
        <w:rPr>
          <w:b/>
          <w:sz w:val="28"/>
        </w:rPr>
        <w:tab/>
      </w:r>
      <w:r w:rsidR="00A005BF">
        <w:rPr>
          <w:b/>
          <w:sz w:val="28"/>
        </w:rPr>
        <w:t>------------------------------</w:t>
      </w:r>
    </w:p>
    <w:p w14:paraId="375373BA" w14:textId="77777777" w:rsidR="005011AE" w:rsidRDefault="005011AE" w:rsidP="005011AE">
      <w:pPr>
        <w:ind w:right="3239"/>
        <w:rPr>
          <w:b/>
          <w:sz w:val="28"/>
        </w:rPr>
      </w:pPr>
      <w:r>
        <w:rPr>
          <w:b/>
          <w:sz w:val="28"/>
        </w:rPr>
        <w:t xml:space="preserve"> </w:t>
      </w:r>
    </w:p>
    <w:p w14:paraId="7A1B9B58" w14:textId="77777777" w:rsidR="00A005BF" w:rsidRDefault="00A005BF" w:rsidP="005011AE">
      <w:pPr>
        <w:ind w:right="3239"/>
        <w:rPr>
          <w:b/>
          <w:sz w:val="28"/>
        </w:rPr>
      </w:pPr>
    </w:p>
    <w:p w14:paraId="3A31EAFE" w14:textId="77777777" w:rsidR="00A005BF" w:rsidRDefault="00A005BF" w:rsidP="005011AE">
      <w:pPr>
        <w:ind w:right="3239"/>
        <w:rPr>
          <w:b/>
          <w:sz w:val="28"/>
        </w:rPr>
      </w:pPr>
    </w:p>
    <w:p w14:paraId="64DECD57" w14:textId="77777777" w:rsidR="00A005BF" w:rsidRDefault="00A005BF" w:rsidP="005011AE">
      <w:pPr>
        <w:ind w:right="3239"/>
        <w:rPr>
          <w:b/>
          <w:sz w:val="28"/>
        </w:rPr>
      </w:pPr>
    </w:p>
    <w:p w14:paraId="0E14C6F8" w14:textId="7BAA8DAD" w:rsidR="005011AE" w:rsidRDefault="005011AE" w:rsidP="005011AE">
      <w:pPr>
        <w:ind w:right="3239"/>
        <w:rPr>
          <w:b/>
          <w:sz w:val="28"/>
        </w:rPr>
      </w:pPr>
      <w:r>
        <w:rPr>
          <w:b/>
          <w:sz w:val="28"/>
        </w:rPr>
        <w:t>Member 4:</w:t>
      </w:r>
      <w:r w:rsidR="00A005BF">
        <w:rPr>
          <w:b/>
          <w:sz w:val="28"/>
        </w:rPr>
        <w:tab/>
      </w:r>
      <w:r w:rsidR="00A005BF">
        <w:rPr>
          <w:b/>
          <w:sz w:val="28"/>
        </w:rPr>
        <w:tab/>
      </w:r>
      <w:r w:rsidR="00A005BF">
        <w:rPr>
          <w:b/>
          <w:sz w:val="28"/>
        </w:rPr>
        <w:tab/>
      </w:r>
      <w:r w:rsidR="00A005BF">
        <w:rPr>
          <w:b/>
          <w:sz w:val="28"/>
        </w:rPr>
        <w:tab/>
      </w:r>
      <w:r w:rsidR="00A005BF">
        <w:rPr>
          <w:b/>
          <w:sz w:val="28"/>
        </w:rPr>
        <w:tab/>
      </w:r>
      <w:r w:rsidR="00A005BF">
        <w:rPr>
          <w:b/>
          <w:sz w:val="28"/>
        </w:rPr>
        <w:tab/>
      </w:r>
      <w:r w:rsidRPr="00A005BF">
        <w:rPr>
          <w:bCs/>
          <w:sz w:val="28"/>
        </w:rPr>
        <w:t>M. Talha Arif Wains</w:t>
      </w:r>
    </w:p>
    <w:p w14:paraId="03C777FB" w14:textId="77777777" w:rsidR="005011AE" w:rsidRDefault="005011AE" w:rsidP="005011AE">
      <w:pPr>
        <w:ind w:right="3239"/>
        <w:rPr>
          <w:b/>
          <w:sz w:val="28"/>
        </w:rPr>
      </w:pPr>
    </w:p>
    <w:p w14:paraId="3FAA0A10" w14:textId="77777777" w:rsidR="00A005BF" w:rsidRDefault="00A005BF" w:rsidP="005011AE">
      <w:pPr>
        <w:ind w:right="3239"/>
        <w:rPr>
          <w:b/>
          <w:sz w:val="28"/>
        </w:rPr>
      </w:pPr>
    </w:p>
    <w:p w14:paraId="2DC2A2CB" w14:textId="77777777" w:rsidR="00A005BF" w:rsidRDefault="00A005BF" w:rsidP="005011AE">
      <w:pPr>
        <w:ind w:right="3239"/>
        <w:rPr>
          <w:b/>
          <w:sz w:val="28"/>
        </w:rPr>
      </w:pPr>
    </w:p>
    <w:p w14:paraId="5EB64684" w14:textId="77777777" w:rsidR="00A005BF" w:rsidRDefault="00A005BF" w:rsidP="005011AE">
      <w:pPr>
        <w:ind w:right="3239"/>
        <w:rPr>
          <w:b/>
          <w:sz w:val="28"/>
        </w:rPr>
      </w:pPr>
    </w:p>
    <w:p w14:paraId="7CB09EC0" w14:textId="38059A3E" w:rsidR="005011AE" w:rsidRPr="00FE0EC0" w:rsidRDefault="005011AE" w:rsidP="005011AE">
      <w:pPr>
        <w:ind w:right="3239"/>
        <w:rPr>
          <w:b/>
          <w:sz w:val="28"/>
        </w:rPr>
        <w:sectPr w:rsidR="005011AE" w:rsidRPr="00FE0EC0" w:rsidSect="00A005BF">
          <w:headerReference w:type="default" r:id="rId9"/>
          <w:footerReference w:type="default" r:id="rId10"/>
          <w:type w:val="continuous"/>
          <w:pgSz w:w="12240" w:h="15840"/>
          <w:pgMar w:top="460" w:right="360" w:bottom="280" w:left="720" w:header="720" w:footer="720" w:gutter="0"/>
          <w:pgNumType w:start="0"/>
          <w:cols w:space="720"/>
          <w:titlePg/>
          <w:docGrid w:linePitch="299"/>
        </w:sectPr>
      </w:pPr>
      <w:r>
        <w:rPr>
          <w:b/>
          <w:sz w:val="28"/>
        </w:rPr>
        <w:t>Sign</w:t>
      </w:r>
      <w:r w:rsidR="00A005BF">
        <w:rPr>
          <w:b/>
          <w:sz w:val="28"/>
        </w:rPr>
        <w:t>at</w:t>
      </w:r>
      <w:r>
        <w:rPr>
          <w:b/>
          <w:sz w:val="28"/>
        </w:rPr>
        <w:t>ure:</w:t>
      </w:r>
      <w:r w:rsidR="00A005BF">
        <w:rPr>
          <w:b/>
          <w:sz w:val="28"/>
        </w:rPr>
        <w:tab/>
      </w:r>
      <w:r w:rsidR="00A005BF">
        <w:rPr>
          <w:b/>
          <w:sz w:val="28"/>
        </w:rPr>
        <w:tab/>
      </w:r>
      <w:r w:rsidR="00A005BF">
        <w:rPr>
          <w:b/>
          <w:sz w:val="28"/>
        </w:rPr>
        <w:tab/>
      </w:r>
      <w:r w:rsidR="00A005BF">
        <w:rPr>
          <w:b/>
          <w:sz w:val="28"/>
        </w:rPr>
        <w:tab/>
      </w:r>
      <w:r w:rsidR="00A005BF">
        <w:rPr>
          <w:b/>
          <w:sz w:val="28"/>
        </w:rPr>
        <w:tab/>
      </w:r>
      <w:r w:rsidR="00A005BF">
        <w:rPr>
          <w:b/>
          <w:sz w:val="28"/>
        </w:rPr>
        <w:tab/>
        <w:t>------------------------------</w:t>
      </w:r>
    </w:p>
    <w:p w14:paraId="2A62FC43" w14:textId="77777777" w:rsidR="00A005BF" w:rsidRDefault="00A005BF" w:rsidP="00A005BF">
      <w:pPr>
        <w:pStyle w:val="BodyText"/>
        <w:rPr>
          <w:sz w:val="32"/>
        </w:rPr>
      </w:pPr>
    </w:p>
    <w:p w14:paraId="32747281" w14:textId="77777777" w:rsidR="00A005BF" w:rsidRDefault="00A005BF" w:rsidP="00A005BF">
      <w:pPr>
        <w:pStyle w:val="BodyText"/>
        <w:spacing w:before="33"/>
        <w:rPr>
          <w:sz w:val="32"/>
        </w:rPr>
      </w:pPr>
    </w:p>
    <w:p w14:paraId="38598260" w14:textId="65B7EAB9" w:rsidR="00A005BF" w:rsidRDefault="00A005BF" w:rsidP="00A005BF">
      <w:pPr>
        <w:tabs>
          <w:tab w:val="left" w:pos="4386"/>
        </w:tabs>
        <w:ind w:left="360"/>
        <w:rPr>
          <w:sz w:val="32"/>
        </w:rPr>
      </w:pPr>
      <w:r>
        <w:rPr>
          <w:sz w:val="32"/>
          <w:u w:val="single"/>
        </w:rPr>
        <w:t>CHANGE</w:t>
      </w:r>
      <w:r>
        <w:rPr>
          <w:spacing w:val="-18"/>
          <w:sz w:val="32"/>
          <w:u w:val="single"/>
        </w:rPr>
        <w:t xml:space="preserve"> </w:t>
      </w:r>
      <w:r>
        <w:rPr>
          <w:spacing w:val="-2"/>
          <w:sz w:val="32"/>
          <w:u w:val="single"/>
        </w:rPr>
        <w:t>HISTORY:</w:t>
      </w:r>
    </w:p>
    <w:p w14:paraId="5CEB699A" w14:textId="77777777" w:rsidR="00A005BF" w:rsidRDefault="00A005BF" w:rsidP="00A005BF">
      <w:pPr>
        <w:pStyle w:val="BodyText"/>
        <w:spacing w:before="221" w:after="1"/>
        <w:rPr>
          <w:sz w:val="20"/>
        </w:rPr>
      </w:pPr>
    </w:p>
    <w:tbl>
      <w:tblPr>
        <w:tblW w:w="0" w:type="auto"/>
        <w:tblInd w:w="3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13"/>
        <w:gridCol w:w="1825"/>
        <w:gridCol w:w="1911"/>
        <w:gridCol w:w="2516"/>
        <w:gridCol w:w="2050"/>
      </w:tblGrid>
      <w:tr w:rsidR="00A005BF" w14:paraId="6D29F516" w14:textId="77777777" w:rsidTr="00B50EEA">
        <w:trPr>
          <w:trHeight w:val="861"/>
        </w:trPr>
        <w:tc>
          <w:tcPr>
            <w:tcW w:w="1613" w:type="dxa"/>
            <w:shd w:val="clear" w:color="auto" w:fill="D1D1D1"/>
          </w:tcPr>
          <w:p w14:paraId="4E3F12C9" w14:textId="77777777" w:rsidR="00A005BF" w:rsidRDefault="00A005BF" w:rsidP="00B50EEA">
            <w:pPr>
              <w:pStyle w:val="TableParagraph"/>
              <w:spacing w:before="34" w:line="400" w:lineRule="atLeast"/>
              <w:ind w:left="487" w:right="100" w:hanging="449"/>
              <w:rPr>
                <w:b/>
                <w:sz w:val="32"/>
              </w:rPr>
            </w:pPr>
            <w:r>
              <w:rPr>
                <w:b/>
                <w:spacing w:val="-2"/>
                <w:sz w:val="32"/>
              </w:rPr>
              <w:t xml:space="preserve">VERSION </w:t>
            </w:r>
            <w:r>
              <w:rPr>
                <w:b/>
                <w:spacing w:val="-4"/>
                <w:sz w:val="32"/>
              </w:rPr>
              <w:t>NO.</w:t>
            </w:r>
          </w:p>
        </w:tc>
        <w:tc>
          <w:tcPr>
            <w:tcW w:w="1825" w:type="dxa"/>
            <w:shd w:val="clear" w:color="auto" w:fill="D1D1D1"/>
          </w:tcPr>
          <w:p w14:paraId="64C07AB0" w14:textId="77777777" w:rsidR="00A005BF" w:rsidRDefault="00A005BF" w:rsidP="00B50EEA">
            <w:pPr>
              <w:pStyle w:val="TableParagraph"/>
              <w:spacing w:before="34" w:line="400" w:lineRule="atLeast"/>
              <w:ind w:left="121" w:right="107"/>
              <w:rPr>
                <w:b/>
                <w:sz w:val="32"/>
              </w:rPr>
            </w:pPr>
            <w:r>
              <w:rPr>
                <w:b/>
                <w:spacing w:val="-2"/>
                <w:sz w:val="32"/>
              </w:rPr>
              <w:t xml:space="preserve">REVISION </w:t>
            </w:r>
            <w:r>
              <w:rPr>
                <w:b/>
                <w:spacing w:val="-4"/>
                <w:sz w:val="32"/>
              </w:rPr>
              <w:t>DATE</w:t>
            </w:r>
          </w:p>
        </w:tc>
        <w:tc>
          <w:tcPr>
            <w:tcW w:w="1911" w:type="dxa"/>
            <w:shd w:val="clear" w:color="auto" w:fill="D1D1D1"/>
          </w:tcPr>
          <w:p w14:paraId="472FB1B1" w14:textId="77777777" w:rsidR="00A005BF" w:rsidRDefault="00A005BF" w:rsidP="00B50EEA">
            <w:pPr>
              <w:pStyle w:val="TableParagraph"/>
              <w:spacing w:before="34" w:line="400" w:lineRule="atLeast"/>
              <w:ind w:left="733" w:right="107" w:hanging="615"/>
              <w:rPr>
                <w:b/>
                <w:sz w:val="32"/>
              </w:rPr>
            </w:pPr>
            <w:r>
              <w:rPr>
                <w:b/>
                <w:spacing w:val="-2"/>
                <w:sz w:val="32"/>
              </w:rPr>
              <w:t xml:space="preserve">MODIFIED </w:t>
            </w:r>
            <w:r>
              <w:rPr>
                <w:b/>
                <w:spacing w:val="-6"/>
                <w:sz w:val="32"/>
              </w:rPr>
              <w:t>BY</w:t>
            </w:r>
          </w:p>
        </w:tc>
        <w:tc>
          <w:tcPr>
            <w:tcW w:w="2516" w:type="dxa"/>
            <w:shd w:val="clear" w:color="auto" w:fill="D1D1D1"/>
          </w:tcPr>
          <w:p w14:paraId="0BC0A188" w14:textId="77777777" w:rsidR="00A005BF" w:rsidRDefault="00A005BF" w:rsidP="00B50EEA">
            <w:pPr>
              <w:pStyle w:val="TableParagraph"/>
              <w:spacing w:before="67"/>
              <w:ind w:left="433"/>
              <w:rPr>
                <w:b/>
                <w:sz w:val="28"/>
              </w:rPr>
            </w:pPr>
            <w:r>
              <w:rPr>
                <w:b/>
                <w:spacing w:val="-2"/>
                <w:sz w:val="28"/>
              </w:rPr>
              <w:t>CHANGES</w:t>
            </w:r>
          </w:p>
        </w:tc>
        <w:tc>
          <w:tcPr>
            <w:tcW w:w="2050" w:type="dxa"/>
            <w:shd w:val="clear" w:color="auto" w:fill="D1D1D1"/>
          </w:tcPr>
          <w:p w14:paraId="780183CB" w14:textId="77777777" w:rsidR="00A005BF" w:rsidRDefault="00A005BF" w:rsidP="00B50EEA">
            <w:pPr>
              <w:pStyle w:val="TableParagraph"/>
              <w:spacing w:before="67" w:line="259" w:lineRule="auto"/>
              <w:ind w:left="-2" w:right="482"/>
              <w:rPr>
                <w:b/>
                <w:sz w:val="28"/>
              </w:rPr>
            </w:pPr>
            <w:r>
              <w:rPr>
                <w:b/>
                <w:spacing w:val="-2"/>
                <w:sz w:val="28"/>
              </w:rPr>
              <w:t xml:space="preserve">APPROVED </w:t>
            </w:r>
            <w:r>
              <w:rPr>
                <w:b/>
                <w:spacing w:val="-6"/>
                <w:sz w:val="28"/>
              </w:rPr>
              <w:t>BY</w:t>
            </w:r>
          </w:p>
        </w:tc>
      </w:tr>
      <w:tr w:rsidR="00A005BF" w14:paraId="4C4C92DC" w14:textId="77777777" w:rsidTr="00B50EEA">
        <w:trPr>
          <w:trHeight w:val="923"/>
        </w:trPr>
        <w:tc>
          <w:tcPr>
            <w:tcW w:w="1613" w:type="dxa"/>
            <w:shd w:val="clear" w:color="auto" w:fill="C1E3F5"/>
          </w:tcPr>
          <w:p w14:paraId="7DAC2E05" w14:textId="77777777" w:rsidR="00A005BF" w:rsidRDefault="00A005BF" w:rsidP="00B50EEA">
            <w:pPr>
              <w:pStyle w:val="TableParagraph"/>
              <w:spacing w:before="69"/>
              <w:ind w:left="16"/>
              <w:jc w:val="center"/>
              <w:rPr>
                <w:sz w:val="26"/>
              </w:rPr>
            </w:pPr>
            <w:r>
              <w:rPr>
                <w:spacing w:val="-5"/>
                <w:sz w:val="26"/>
              </w:rPr>
              <w:t>1.0</w:t>
            </w:r>
          </w:p>
        </w:tc>
        <w:tc>
          <w:tcPr>
            <w:tcW w:w="1825" w:type="dxa"/>
            <w:shd w:val="clear" w:color="auto" w:fill="C1E3F5"/>
          </w:tcPr>
          <w:p w14:paraId="516E7EB6" w14:textId="77777777" w:rsidR="00A005BF" w:rsidRDefault="00A005BF" w:rsidP="00B50EEA">
            <w:pPr>
              <w:pStyle w:val="TableParagraph"/>
              <w:spacing w:before="69"/>
              <w:ind w:left="112"/>
              <w:rPr>
                <w:sz w:val="26"/>
              </w:rPr>
            </w:pPr>
            <w:r>
              <w:rPr>
                <w:spacing w:val="-2"/>
                <w:sz w:val="26"/>
              </w:rPr>
              <w:t>03/03/2025</w:t>
            </w:r>
          </w:p>
        </w:tc>
        <w:tc>
          <w:tcPr>
            <w:tcW w:w="1911" w:type="dxa"/>
            <w:shd w:val="clear" w:color="auto" w:fill="C1E3F5"/>
          </w:tcPr>
          <w:p w14:paraId="16FFE090" w14:textId="77777777" w:rsidR="00A005BF" w:rsidRDefault="00A005BF" w:rsidP="00B50EEA">
            <w:pPr>
              <w:pStyle w:val="TableParagraph"/>
              <w:spacing w:before="69"/>
              <w:ind w:left="111"/>
              <w:rPr>
                <w:sz w:val="26"/>
              </w:rPr>
            </w:pPr>
            <w:r>
              <w:rPr>
                <w:sz w:val="26"/>
              </w:rPr>
              <w:t>Ahmad</w:t>
            </w:r>
            <w:r>
              <w:rPr>
                <w:spacing w:val="-9"/>
                <w:sz w:val="26"/>
              </w:rPr>
              <w:t xml:space="preserve"> </w:t>
            </w:r>
            <w:r>
              <w:rPr>
                <w:spacing w:val="-2"/>
                <w:sz w:val="26"/>
              </w:rPr>
              <w:t>Masood</w:t>
            </w:r>
          </w:p>
        </w:tc>
        <w:tc>
          <w:tcPr>
            <w:tcW w:w="2516" w:type="dxa"/>
            <w:shd w:val="clear" w:color="auto" w:fill="C1E3F5"/>
          </w:tcPr>
          <w:p w14:paraId="7156C2FC" w14:textId="77777777" w:rsidR="00A005BF" w:rsidRDefault="00A005BF" w:rsidP="00B50EEA">
            <w:pPr>
              <w:pStyle w:val="TableParagraph"/>
              <w:spacing w:before="69"/>
              <w:ind w:left="111"/>
              <w:rPr>
                <w:sz w:val="26"/>
              </w:rPr>
            </w:pPr>
            <w:r>
              <w:rPr>
                <w:spacing w:val="-2"/>
                <w:sz w:val="26"/>
              </w:rPr>
              <w:t>Original</w:t>
            </w:r>
          </w:p>
        </w:tc>
        <w:tc>
          <w:tcPr>
            <w:tcW w:w="2050" w:type="dxa"/>
            <w:shd w:val="clear" w:color="auto" w:fill="C1E3F5"/>
          </w:tcPr>
          <w:p w14:paraId="2883331C" w14:textId="77777777" w:rsidR="00A005BF" w:rsidRDefault="00A005BF" w:rsidP="00B50EEA">
            <w:pPr>
              <w:pStyle w:val="TableParagraph"/>
              <w:spacing w:before="69" w:line="259" w:lineRule="auto"/>
              <w:ind w:left="-2" w:right="437"/>
              <w:rPr>
                <w:sz w:val="28"/>
              </w:rPr>
            </w:pPr>
            <w:r>
              <w:rPr>
                <w:sz w:val="28"/>
              </w:rPr>
              <w:t>DR.</w:t>
            </w:r>
            <w:r>
              <w:rPr>
                <w:spacing w:val="-18"/>
                <w:sz w:val="28"/>
              </w:rPr>
              <w:t xml:space="preserve"> </w:t>
            </w:r>
            <w:r>
              <w:rPr>
                <w:sz w:val="28"/>
              </w:rPr>
              <w:t xml:space="preserve">ONAIZA </w:t>
            </w:r>
            <w:r>
              <w:rPr>
                <w:spacing w:val="-2"/>
                <w:sz w:val="28"/>
              </w:rPr>
              <w:t>MAQBOOL</w:t>
            </w:r>
          </w:p>
        </w:tc>
      </w:tr>
      <w:tr w:rsidR="00A005BF" w14:paraId="2528331A" w14:textId="77777777" w:rsidTr="00B50EEA">
        <w:trPr>
          <w:trHeight w:val="806"/>
        </w:trPr>
        <w:tc>
          <w:tcPr>
            <w:tcW w:w="1613" w:type="dxa"/>
          </w:tcPr>
          <w:p w14:paraId="3DF9CEAA" w14:textId="77777777" w:rsidR="00A005BF" w:rsidRDefault="00A005BF" w:rsidP="00B50EEA">
            <w:pPr>
              <w:pStyle w:val="TableParagraph"/>
              <w:rPr>
                <w:sz w:val="26"/>
              </w:rPr>
            </w:pPr>
          </w:p>
          <w:p w14:paraId="30AAEC06" w14:textId="0DCC22D4" w:rsidR="00A005BF" w:rsidRDefault="00A005BF" w:rsidP="00B50EEA">
            <w:pPr>
              <w:pStyle w:val="TableParagraph"/>
              <w:rPr>
                <w:sz w:val="26"/>
              </w:rPr>
            </w:pPr>
            <w:r>
              <w:rPr>
                <w:sz w:val="26"/>
              </w:rPr>
              <w:t xml:space="preserve">         1.1</w:t>
            </w:r>
          </w:p>
        </w:tc>
        <w:tc>
          <w:tcPr>
            <w:tcW w:w="1825" w:type="dxa"/>
          </w:tcPr>
          <w:p w14:paraId="4E2F5A06" w14:textId="77777777" w:rsidR="00A005BF" w:rsidRDefault="00A005BF" w:rsidP="00B50EEA">
            <w:pPr>
              <w:pStyle w:val="TableParagraph"/>
              <w:rPr>
                <w:sz w:val="26"/>
              </w:rPr>
            </w:pPr>
          </w:p>
          <w:p w14:paraId="282D5D73" w14:textId="04699BC8" w:rsidR="00A005BF" w:rsidRDefault="00A005BF" w:rsidP="00B50EEA">
            <w:pPr>
              <w:pStyle w:val="TableParagraph"/>
              <w:rPr>
                <w:sz w:val="26"/>
              </w:rPr>
            </w:pPr>
            <w:r>
              <w:rPr>
                <w:sz w:val="26"/>
              </w:rPr>
              <w:t>24/03/2025</w:t>
            </w:r>
          </w:p>
        </w:tc>
        <w:tc>
          <w:tcPr>
            <w:tcW w:w="1911" w:type="dxa"/>
          </w:tcPr>
          <w:p w14:paraId="63ECA814" w14:textId="77777777" w:rsidR="00A005BF" w:rsidRDefault="00A005BF" w:rsidP="00B50EEA">
            <w:pPr>
              <w:pStyle w:val="TableParagraph"/>
              <w:rPr>
                <w:sz w:val="26"/>
              </w:rPr>
            </w:pPr>
          </w:p>
          <w:p w14:paraId="6F66D240" w14:textId="640FC054" w:rsidR="00A005BF" w:rsidRDefault="00A005BF" w:rsidP="00B50EEA">
            <w:pPr>
              <w:pStyle w:val="TableParagraph"/>
              <w:rPr>
                <w:sz w:val="26"/>
              </w:rPr>
            </w:pPr>
            <w:r>
              <w:rPr>
                <w:sz w:val="26"/>
              </w:rPr>
              <w:t xml:space="preserve">  </w:t>
            </w:r>
            <w:r w:rsidR="00567AED">
              <w:rPr>
                <w:sz w:val="26"/>
              </w:rPr>
              <w:t>M. Waleed</w:t>
            </w:r>
          </w:p>
        </w:tc>
        <w:tc>
          <w:tcPr>
            <w:tcW w:w="2516" w:type="dxa"/>
          </w:tcPr>
          <w:p w14:paraId="030731EC" w14:textId="77777777" w:rsidR="00A005BF" w:rsidRDefault="00A005BF" w:rsidP="00B50EEA">
            <w:pPr>
              <w:pStyle w:val="TableParagraph"/>
              <w:rPr>
                <w:sz w:val="26"/>
              </w:rPr>
            </w:pPr>
            <w:r>
              <w:rPr>
                <w:sz w:val="26"/>
              </w:rPr>
              <w:t>Use case diagram</w:t>
            </w:r>
          </w:p>
          <w:p w14:paraId="569CDA68" w14:textId="763624A6" w:rsidR="00A005BF" w:rsidRDefault="00A005BF" w:rsidP="00B50EEA">
            <w:pPr>
              <w:pStyle w:val="TableParagraph"/>
              <w:rPr>
                <w:sz w:val="26"/>
              </w:rPr>
            </w:pPr>
            <w:r>
              <w:rPr>
                <w:sz w:val="26"/>
              </w:rPr>
              <w:t>Use case description</w:t>
            </w:r>
          </w:p>
        </w:tc>
        <w:tc>
          <w:tcPr>
            <w:tcW w:w="2050" w:type="dxa"/>
          </w:tcPr>
          <w:p w14:paraId="5A73BD0B" w14:textId="7BD70F6B" w:rsidR="00A005BF" w:rsidRDefault="00A005BF" w:rsidP="00B50EEA">
            <w:pPr>
              <w:pStyle w:val="TableParagraph"/>
              <w:rPr>
                <w:sz w:val="26"/>
              </w:rPr>
            </w:pPr>
            <w:r>
              <w:rPr>
                <w:sz w:val="28"/>
              </w:rPr>
              <w:t>DR.</w:t>
            </w:r>
            <w:r>
              <w:rPr>
                <w:spacing w:val="-18"/>
                <w:sz w:val="28"/>
              </w:rPr>
              <w:t xml:space="preserve"> </w:t>
            </w:r>
            <w:r>
              <w:rPr>
                <w:sz w:val="28"/>
              </w:rPr>
              <w:t xml:space="preserve">ONAIZA </w:t>
            </w:r>
            <w:r>
              <w:rPr>
                <w:spacing w:val="-2"/>
                <w:sz w:val="28"/>
              </w:rPr>
              <w:t>MAQBOOL</w:t>
            </w:r>
          </w:p>
        </w:tc>
      </w:tr>
      <w:tr w:rsidR="00A005BF" w14:paraId="0B35BA4F" w14:textId="77777777" w:rsidTr="00B50EEA">
        <w:trPr>
          <w:trHeight w:val="801"/>
        </w:trPr>
        <w:tc>
          <w:tcPr>
            <w:tcW w:w="1613" w:type="dxa"/>
            <w:shd w:val="clear" w:color="auto" w:fill="C1E3F5"/>
          </w:tcPr>
          <w:p w14:paraId="123D39B3" w14:textId="3CC5814A" w:rsidR="00A005BF" w:rsidRDefault="00567AED" w:rsidP="00567AED">
            <w:pPr>
              <w:pStyle w:val="TableParagraph"/>
              <w:jc w:val="center"/>
              <w:rPr>
                <w:sz w:val="26"/>
              </w:rPr>
              <w:pPrChange w:id="0" w:author="MUHAMMAD AHMAD HASSAN" w:date="2025-04-05T22:45:00Z" w16du:dateUtc="2025-04-05T17:45:00Z">
                <w:pPr>
                  <w:pStyle w:val="TableParagraph"/>
                </w:pPr>
              </w:pPrChange>
            </w:pPr>
            <w:ins w:id="1" w:author="MUHAMMAD AHMAD HASSAN" w:date="2025-04-05T22:46:00Z" w16du:dateUtc="2025-04-05T17:46:00Z">
              <w:r>
                <w:rPr>
                  <w:sz w:val="26"/>
                </w:rPr>
                <w:t>1.2</w:t>
              </w:r>
            </w:ins>
          </w:p>
        </w:tc>
        <w:tc>
          <w:tcPr>
            <w:tcW w:w="1825" w:type="dxa"/>
            <w:shd w:val="clear" w:color="auto" w:fill="C1E3F5"/>
          </w:tcPr>
          <w:p w14:paraId="51DB45EB" w14:textId="60527E9F" w:rsidR="00A005BF" w:rsidRDefault="00A416A8" w:rsidP="00B50EEA">
            <w:pPr>
              <w:pStyle w:val="TableParagraph"/>
              <w:rPr>
                <w:sz w:val="26"/>
              </w:rPr>
            </w:pPr>
            <w:ins w:id="2" w:author="MUHAMMAD AHMAD HASSAN" w:date="2025-04-05T23:16:00Z" w16du:dateUtc="2025-04-05T18:16:00Z">
              <w:r>
                <w:rPr>
                  <w:sz w:val="26"/>
                </w:rPr>
                <w:t>05</w:t>
              </w:r>
            </w:ins>
            <w:ins w:id="3" w:author="MUHAMMAD AHMAD HASSAN" w:date="2025-04-05T22:46:00Z" w16du:dateUtc="2025-04-05T17:46:00Z">
              <w:r w:rsidR="00567AED">
                <w:rPr>
                  <w:sz w:val="26"/>
                </w:rPr>
                <w:t>/0</w:t>
              </w:r>
            </w:ins>
            <w:ins w:id="4" w:author="MUHAMMAD AHMAD HASSAN" w:date="2025-04-05T23:16:00Z" w16du:dateUtc="2025-04-05T18:16:00Z">
              <w:r>
                <w:rPr>
                  <w:sz w:val="26"/>
                </w:rPr>
                <w:t>4</w:t>
              </w:r>
            </w:ins>
            <w:ins w:id="5" w:author="MUHAMMAD AHMAD HASSAN" w:date="2025-04-05T22:46:00Z" w16du:dateUtc="2025-04-05T17:46:00Z">
              <w:r w:rsidR="00567AED">
                <w:rPr>
                  <w:sz w:val="26"/>
                </w:rPr>
                <w:t>/2025</w:t>
              </w:r>
            </w:ins>
          </w:p>
        </w:tc>
        <w:tc>
          <w:tcPr>
            <w:tcW w:w="1911" w:type="dxa"/>
            <w:shd w:val="clear" w:color="auto" w:fill="C1E3F5"/>
          </w:tcPr>
          <w:p w14:paraId="6416238F" w14:textId="3A7266E2" w:rsidR="00A005BF" w:rsidRDefault="00567AED" w:rsidP="00B50EEA">
            <w:pPr>
              <w:pStyle w:val="TableParagraph"/>
              <w:rPr>
                <w:sz w:val="26"/>
              </w:rPr>
            </w:pPr>
            <w:ins w:id="6" w:author="MUHAMMAD AHMAD HASSAN" w:date="2025-04-05T22:46:00Z" w16du:dateUtc="2025-04-05T17:46:00Z">
              <w:r>
                <w:rPr>
                  <w:sz w:val="26"/>
                </w:rPr>
                <w:t>Ahmad Hassan</w:t>
              </w:r>
            </w:ins>
          </w:p>
        </w:tc>
        <w:tc>
          <w:tcPr>
            <w:tcW w:w="2516" w:type="dxa"/>
            <w:shd w:val="clear" w:color="auto" w:fill="C1E3F5"/>
          </w:tcPr>
          <w:p w14:paraId="405F00F6" w14:textId="5AB5D450" w:rsidR="00A005BF" w:rsidRDefault="00567AED" w:rsidP="00B50EEA">
            <w:pPr>
              <w:pStyle w:val="TableParagraph"/>
              <w:rPr>
                <w:sz w:val="26"/>
              </w:rPr>
            </w:pPr>
            <w:ins w:id="7" w:author="MUHAMMAD AHMAD HASSAN" w:date="2025-04-05T22:46:00Z" w16du:dateUtc="2025-04-05T17:46:00Z">
              <w:r>
                <w:rPr>
                  <w:sz w:val="26"/>
                </w:rPr>
                <w:t xml:space="preserve">Overview </w:t>
              </w:r>
            </w:ins>
            <w:ins w:id="8" w:author="MUHAMMAD AHMAD HASSAN" w:date="2025-04-05T22:47:00Z" w16du:dateUtc="2025-04-05T17:47:00Z">
              <w:r>
                <w:rPr>
                  <w:sz w:val="26"/>
                </w:rPr>
                <w:t xml:space="preserve">&amp; </w:t>
              </w:r>
            </w:ins>
            <w:ins w:id="9" w:author="MUHAMMAD AHMAD HASSAN" w:date="2025-04-05T23:25:00Z" w16du:dateUtc="2025-04-05T18:25:00Z">
              <w:r w:rsidR="004F01D8">
                <w:rPr>
                  <w:sz w:val="26"/>
                </w:rPr>
                <w:t>modif</w:t>
              </w:r>
            </w:ins>
            <w:ins w:id="10" w:author="MUHAMMAD AHMAD HASSAN" w:date="2025-04-05T23:26:00Z" w16du:dateUtc="2025-04-05T18:26:00Z">
              <w:r w:rsidR="004F01D8">
                <w:rPr>
                  <w:sz w:val="26"/>
                </w:rPr>
                <w:t>ication</w:t>
              </w:r>
            </w:ins>
            <w:ins w:id="11" w:author="MUHAMMAD AHMAD HASSAN" w:date="2025-04-05T22:46:00Z" w16du:dateUtc="2025-04-05T17:46:00Z">
              <w:r>
                <w:rPr>
                  <w:sz w:val="26"/>
                </w:rPr>
                <w:t xml:space="preserve"> </w:t>
              </w:r>
            </w:ins>
          </w:p>
        </w:tc>
        <w:tc>
          <w:tcPr>
            <w:tcW w:w="2050" w:type="dxa"/>
            <w:shd w:val="clear" w:color="auto" w:fill="C1E3F5"/>
          </w:tcPr>
          <w:p w14:paraId="17B4B94F" w14:textId="5305E24B" w:rsidR="00A005BF" w:rsidRDefault="00567AED" w:rsidP="00B50EEA">
            <w:pPr>
              <w:pStyle w:val="TableParagraph"/>
              <w:rPr>
                <w:sz w:val="26"/>
              </w:rPr>
            </w:pPr>
            <w:ins w:id="12" w:author="MUHAMMAD AHMAD HASSAN" w:date="2025-04-05T22:47:00Z" w16du:dateUtc="2025-04-05T17:47:00Z">
              <w:r>
                <w:rPr>
                  <w:sz w:val="26"/>
                </w:rPr>
                <w:t>DR. ONAIZA MAQBOOL</w:t>
              </w:r>
            </w:ins>
          </w:p>
        </w:tc>
      </w:tr>
      <w:tr w:rsidR="00A005BF" w14:paraId="5D8379AD" w14:textId="77777777" w:rsidTr="00B50EEA">
        <w:trPr>
          <w:trHeight w:val="808"/>
        </w:trPr>
        <w:tc>
          <w:tcPr>
            <w:tcW w:w="1613" w:type="dxa"/>
          </w:tcPr>
          <w:p w14:paraId="27391B6D" w14:textId="77777777" w:rsidR="00A005BF" w:rsidRDefault="00A005BF" w:rsidP="00B50EEA">
            <w:pPr>
              <w:pStyle w:val="TableParagraph"/>
              <w:rPr>
                <w:sz w:val="26"/>
              </w:rPr>
            </w:pPr>
          </w:p>
        </w:tc>
        <w:tc>
          <w:tcPr>
            <w:tcW w:w="1825" w:type="dxa"/>
          </w:tcPr>
          <w:p w14:paraId="54DDFD50" w14:textId="77777777" w:rsidR="00A005BF" w:rsidRDefault="00A005BF" w:rsidP="00B50EEA">
            <w:pPr>
              <w:pStyle w:val="TableParagraph"/>
              <w:rPr>
                <w:sz w:val="26"/>
              </w:rPr>
            </w:pPr>
          </w:p>
        </w:tc>
        <w:tc>
          <w:tcPr>
            <w:tcW w:w="1911" w:type="dxa"/>
          </w:tcPr>
          <w:p w14:paraId="634BC24C" w14:textId="77777777" w:rsidR="00A005BF" w:rsidRDefault="00A005BF" w:rsidP="00B50EEA">
            <w:pPr>
              <w:pStyle w:val="TableParagraph"/>
              <w:rPr>
                <w:sz w:val="26"/>
              </w:rPr>
            </w:pPr>
          </w:p>
        </w:tc>
        <w:tc>
          <w:tcPr>
            <w:tcW w:w="2516" w:type="dxa"/>
          </w:tcPr>
          <w:p w14:paraId="6C69CE73" w14:textId="77777777" w:rsidR="00A005BF" w:rsidRDefault="00A005BF" w:rsidP="00B50EEA">
            <w:pPr>
              <w:pStyle w:val="TableParagraph"/>
              <w:rPr>
                <w:sz w:val="26"/>
              </w:rPr>
            </w:pPr>
          </w:p>
        </w:tc>
        <w:tc>
          <w:tcPr>
            <w:tcW w:w="2050" w:type="dxa"/>
          </w:tcPr>
          <w:p w14:paraId="322200BF" w14:textId="77777777" w:rsidR="00A005BF" w:rsidRDefault="00A005BF" w:rsidP="00B50EEA">
            <w:pPr>
              <w:pStyle w:val="TableParagraph"/>
              <w:rPr>
                <w:sz w:val="26"/>
              </w:rPr>
            </w:pPr>
          </w:p>
        </w:tc>
      </w:tr>
      <w:tr w:rsidR="00A005BF" w14:paraId="1254539F" w14:textId="77777777" w:rsidTr="00B50EEA">
        <w:trPr>
          <w:trHeight w:val="839"/>
        </w:trPr>
        <w:tc>
          <w:tcPr>
            <w:tcW w:w="1613" w:type="dxa"/>
            <w:shd w:val="clear" w:color="auto" w:fill="C1E3F5"/>
          </w:tcPr>
          <w:p w14:paraId="17DFB6F8" w14:textId="77777777" w:rsidR="00A005BF" w:rsidRDefault="00A005BF" w:rsidP="00B50EEA">
            <w:pPr>
              <w:pStyle w:val="TableParagraph"/>
              <w:rPr>
                <w:sz w:val="26"/>
              </w:rPr>
            </w:pPr>
          </w:p>
        </w:tc>
        <w:tc>
          <w:tcPr>
            <w:tcW w:w="1825" w:type="dxa"/>
            <w:shd w:val="clear" w:color="auto" w:fill="C1E3F5"/>
          </w:tcPr>
          <w:p w14:paraId="7C7B08C1" w14:textId="77777777" w:rsidR="00A005BF" w:rsidRDefault="00A005BF" w:rsidP="00B50EEA">
            <w:pPr>
              <w:pStyle w:val="TableParagraph"/>
              <w:rPr>
                <w:sz w:val="26"/>
              </w:rPr>
            </w:pPr>
          </w:p>
        </w:tc>
        <w:tc>
          <w:tcPr>
            <w:tcW w:w="1911" w:type="dxa"/>
            <w:shd w:val="clear" w:color="auto" w:fill="C1E3F5"/>
          </w:tcPr>
          <w:p w14:paraId="170BCAF4" w14:textId="77777777" w:rsidR="00A005BF" w:rsidRDefault="00A005BF" w:rsidP="00B50EEA">
            <w:pPr>
              <w:pStyle w:val="TableParagraph"/>
              <w:rPr>
                <w:sz w:val="26"/>
              </w:rPr>
            </w:pPr>
          </w:p>
        </w:tc>
        <w:tc>
          <w:tcPr>
            <w:tcW w:w="2516" w:type="dxa"/>
            <w:shd w:val="clear" w:color="auto" w:fill="C1E3F5"/>
          </w:tcPr>
          <w:p w14:paraId="3A75A96A" w14:textId="77777777" w:rsidR="00A005BF" w:rsidRDefault="00A005BF" w:rsidP="00B50EEA">
            <w:pPr>
              <w:pStyle w:val="TableParagraph"/>
              <w:rPr>
                <w:sz w:val="26"/>
              </w:rPr>
            </w:pPr>
          </w:p>
        </w:tc>
        <w:tc>
          <w:tcPr>
            <w:tcW w:w="2050" w:type="dxa"/>
            <w:shd w:val="clear" w:color="auto" w:fill="C1E3F5"/>
          </w:tcPr>
          <w:p w14:paraId="4EF118E1" w14:textId="77777777" w:rsidR="00A005BF" w:rsidRDefault="00A005BF" w:rsidP="00B50EEA">
            <w:pPr>
              <w:pStyle w:val="TableParagraph"/>
              <w:rPr>
                <w:sz w:val="26"/>
              </w:rPr>
            </w:pPr>
          </w:p>
        </w:tc>
      </w:tr>
      <w:tr w:rsidR="00A005BF" w14:paraId="6523E02D" w14:textId="77777777" w:rsidTr="00B50EEA">
        <w:trPr>
          <w:trHeight w:val="806"/>
        </w:trPr>
        <w:tc>
          <w:tcPr>
            <w:tcW w:w="1613" w:type="dxa"/>
          </w:tcPr>
          <w:p w14:paraId="4818B31C" w14:textId="77777777" w:rsidR="00A005BF" w:rsidRDefault="00A005BF" w:rsidP="00B50EEA">
            <w:pPr>
              <w:pStyle w:val="TableParagraph"/>
              <w:rPr>
                <w:sz w:val="26"/>
              </w:rPr>
            </w:pPr>
          </w:p>
        </w:tc>
        <w:tc>
          <w:tcPr>
            <w:tcW w:w="1825" w:type="dxa"/>
          </w:tcPr>
          <w:p w14:paraId="769C036C" w14:textId="77777777" w:rsidR="00A005BF" w:rsidRDefault="00A005BF" w:rsidP="00B50EEA">
            <w:pPr>
              <w:pStyle w:val="TableParagraph"/>
              <w:rPr>
                <w:sz w:val="26"/>
              </w:rPr>
            </w:pPr>
          </w:p>
        </w:tc>
        <w:tc>
          <w:tcPr>
            <w:tcW w:w="1911" w:type="dxa"/>
          </w:tcPr>
          <w:p w14:paraId="5A3C46A9" w14:textId="77777777" w:rsidR="00A005BF" w:rsidRDefault="00A005BF" w:rsidP="00B50EEA">
            <w:pPr>
              <w:pStyle w:val="TableParagraph"/>
              <w:rPr>
                <w:sz w:val="26"/>
              </w:rPr>
            </w:pPr>
          </w:p>
        </w:tc>
        <w:tc>
          <w:tcPr>
            <w:tcW w:w="2516" w:type="dxa"/>
          </w:tcPr>
          <w:p w14:paraId="556FA81F" w14:textId="77777777" w:rsidR="00A005BF" w:rsidRDefault="00A005BF" w:rsidP="00B50EEA">
            <w:pPr>
              <w:pStyle w:val="TableParagraph"/>
              <w:rPr>
                <w:sz w:val="26"/>
              </w:rPr>
            </w:pPr>
          </w:p>
        </w:tc>
        <w:tc>
          <w:tcPr>
            <w:tcW w:w="2050" w:type="dxa"/>
          </w:tcPr>
          <w:p w14:paraId="3791883A" w14:textId="77777777" w:rsidR="00A005BF" w:rsidRDefault="00A005BF" w:rsidP="00B50EEA">
            <w:pPr>
              <w:pStyle w:val="TableParagraph"/>
              <w:rPr>
                <w:sz w:val="26"/>
              </w:rPr>
            </w:pPr>
          </w:p>
        </w:tc>
      </w:tr>
      <w:tr w:rsidR="00A005BF" w14:paraId="6E7C6A62" w14:textId="77777777" w:rsidTr="00B50EEA">
        <w:trPr>
          <w:trHeight w:val="801"/>
        </w:trPr>
        <w:tc>
          <w:tcPr>
            <w:tcW w:w="1613" w:type="dxa"/>
            <w:shd w:val="clear" w:color="auto" w:fill="C1E3F5"/>
          </w:tcPr>
          <w:p w14:paraId="2C5C06A6" w14:textId="77777777" w:rsidR="00A005BF" w:rsidRDefault="00A005BF" w:rsidP="00B50EEA">
            <w:pPr>
              <w:pStyle w:val="TableParagraph"/>
              <w:rPr>
                <w:sz w:val="26"/>
              </w:rPr>
            </w:pPr>
          </w:p>
        </w:tc>
        <w:tc>
          <w:tcPr>
            <w:tcW w:w="1825" w:type="dxa"/>
            <w:shd w:val="clear" w:color="auto" w:fill="C1E3F5"/>
          </w:tcPr>
          <w:p w14:paraId="6177E226" w14:textId="77777777" w:rsidR="00A005BF" w:rsidRDefault="00A005BF" w:rsidP="00B50EEA">
            <w:pPr>
              <w:pStyle w:val="TableParagraph"/>
              <w:rPr>
                <w:sz w:val="26"/>
              </w:rPr>
            </w:pPr>
          </w:p>
        </w:tc>
        <w:tc>
          <w:tcPr>
            <w:tcW w:w="1911" w:type="dxa"/>
            <w:shd w:val="clear" w:color="auto" w:fill="C1E3F5"/>
          </w:tcPr>
          <w:p w14:paraId="4F2BAF75" w14:textId="77777777" w:rsidR="00A005BF" w:rsidRDefault="00A005BF" w:rsidP="00B50EEA">
            <w:pPr>
              <w:pStyle w:val="TableParagraph"/>
              <w:rPr>
                <w:sz w:val="26"/>
              </w:rPr>
            </w:pPr>
          </w:p>
        </w:tc>
        <w:tc>
          <w:tcPr>
            <w:tcW w:w="2516" w:type="dxa"/>
            <w:shd w:val="clear" w:color="auto" w:fill="C1E3F5"/>
          </w:tcPr>
          <w:p w14:paraId="59F70BAC" w14:textId="77777777" w:rsidR="00A005BF" w:rsidRDefault="00A005BF" w:rsidP="00B50EEA">
            <w:pPr>
              <w:pStyle w:val="TableParagraph"/>
              <w:rPr>
                <w:sz w:val="26"/>
              </w:rPr>
            </w:pPr>
          </w:p>
        </w:tc>
        <w:tc>
          <w:tcPr>
            <w:tcW w:w="2050" w:type="dxa"/>
            <w:shd w:val="clear" w:color="auto" w:fill="C1E3F5"/>
          </w:tcPr>
          <w:p w14:paraId="75879C19" w14:textId="77777777" w:rsidR="00A005BF" w:rsidRDefault="00A005BF" w:rsidP="00B50EEA">
            <w:pPr>
              <w:pStyle w:val="TableParagraph"/>
              <w:rPr>
                <w:sz w:val="26"/>
              </w:rPr>
            </w:pPr>
          </w:p>
        </w:tc>
      </w:tr>
    </w:tbl>
    <w:p w14:paraId="360A22D2" w14:textId="77777777" w:rsidR="00A005BF" w:rsidRDefault="00A005BF" w:rsidP="00A005BF">
      <w:pPr>
        <w:pStyle w:val="BodyText"/>
        <w:spacing w:before="227"/>
        <w:rPr>
          <w:sz w:val="30"/>
        </w:rPr>
      </w:pPr>
    </w:p>
    <w:p w14:paraId="3DE69773" w14:textId="77777777" w:rsidR="00A005BF" w:rsidRDefault="00A005BF" w:rsidP="00A005BF">
      <w:pPr>
        <w:ind w:left="346"/>
        <w:rPr>
          <w:sz w:val="30"/>
        </w:rPr>
      </w:pPr>
      <w:r>
        <w:rPr>
          <w:spacing w:val="-2"/>
          <w:sz w:val="30"/>
          <w:u w:val="single"/>
        </w:rPr>
        <w:t>REMARKS:</w:t>
      </w:r>
    </w:p>
    <w:p w14:paraId="524CE35A" w14:textId="77777777" w:rsidR="00A005BF" w:rsidRDefault="00A005BF" w:rsidP="00A005BF">
      <w:pPr>
        <w:pStyle w:val="BodyText"/>
        <w:rPr>
          <w:sz w:val="20"/>
        </w:rPr>
      </w:pPr>
    </w:p>
    <w:p w14:paraId="6ABAE5F5" w14:textId="77777777" w:rsidR="00A005BF" w:rsidRDefault="00A005BF" w:rsidP="00A005BF">
      <w:pPr>
        <w:pStyle w:val="BodyText"/>
        <w:rPr>
          <w:sz w:val="20"/>
        </w:rPr>
      </w:pPr>
    </w:p>
    <w:p w14:paraId="1F14E849" w14:textId="77777777" w:rsidR="00A005BF" w:rsidRDefault="00A005BF" w:rsidP="00A005BF">
      <w:pPr>
        <w:pStyle w:val="BodyText"/>
        <w:spacing w:before="77"/>
        <w:rPr>
          <w:sz w:val="20"/>
        </w:rPr>
      </w:pPr>
      <w:r>
        <w:rPr>
          <w:noProof/>
          <w:sz w:val="20"/>
        </w:rPr>
        <mc:AlternateContent>
          <mc:Choice Requires="wps">
            <w:drawing>
              <wp:anchor distT="0" distB="0" distL="0" distR="0" simplePos="0" relativeHeight="251666432" behindDoc="1" locked="0" layoutInCell="1" allowOverlap="1" wp14:anchorId="2DDC4E3D" wp14:editId="780F87AA">
                <wp:simplePos x="0" y="0"/>
                <wp:positionH relativeFrom="page">
                  <wp:posOffset>988694</wp:posOffset>
                </wp:positionH>
                <wp:positionV relativeFrom="paragraph">
                  <wp:posOffset>210755</wp:posOffset>
                </wp:positionV>
                <wp:extent cx="587946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9465" cy="1270"/>
                        </a:xfrm>
                        <a:custGeom>
                          <a:avLst/>
                          <a:gdLst/>
                          <a:ahLst/>
                          <a:cxnLst/>
                          <a:rect l="l" t="t" r="r" b="b"/>
                          <a:pathLst>
                            <a:path w="5879465">
                              <a:moveTo>
                                <a:pt x="0" y="0"/>
                              </a:moveTo>
                              <a:lnTo>
                                <a:pt x="587946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9BDAA" id="Graphic 17" o:spid="_x0000_s1026" style="position:absolute;margin-left:77.85pt;margin-top:16.6pt;width:462.9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8794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" path="m,l5879464,e" filled="f" strokeweight="1pt">
                <v:path arrowok="t"/>
                <w10:wrap type="topAndBottom" anchorx="page"/>
              </v:shape>
            </w:pict>
          </mc:Fallback>
        </mc:AlternateContent>
      </w:r>
    </w:p>
    <w:p w14:paraId="001FEACD" w14:textId="77777777" w:rsidR="00A005BF" w:rsidRDefault="00A005BF" w:rsidP="00A005BF">
      <w:pPr>
        <w:pStyle w:val="BodyText"/>
        <w:rPr>
          <w:sz w:val="20"/>
        </w:rPr>
      </w:pPr>
    </w:p>
    <w:p w14:paraId="637F6960" w14:textId="77777777" w:rsidR="00A005BF" w:rsidRDefault="00A005BF" w:rsidP="00A005BF">
      <w:pPr>
        <w:pStyle w:val="BodyText"/>
        <w:rPr>
          <w:sz w:val="20"/>
        </w:rPr>
      </w:pPr>
    </w:p>
    <w:p w14:paraId="29FA7CD7" w14:textId="77777777" w:rsidR="00A005BF" w:rsidRDefault="00A005BF" w:rsidP="00A005BF">
      <w:pPr>
        <w:pStyle w:val="BodyText"/>
        <w:rPr>
          <w:sz w:val="20"/>
        </w:rPr>
      </w:pPr>
    </w:p>
    <w:p w14:paraId="09941ABA" w14:textId="77777777" w:rsidR="00A005BF" w:rsidRDefault="00A005BF" w:rsidP="00A005BF">
      <w:pPr>
        <w:pStyle w:val="BodyText"/>
        <w:spacing w:before="64"/>
        <w:rPr>
          <w:sz w:val="20"/>
        </w:rPr>
      </w:pPr>
      <w:r>
        <w:rPr>
          <w:noProof/>
          <w:sz w:val="20"/>
        </w:rPr>
        <mc:AlternateContent>
          <mc:Choice Requires="wps">
            <w:drawing>
              <wp:anchor distT="0" distB="0" distL="0" distR="0" simplePos="0" relativeHeight="251667456" behindDoc="1" locked="0" layoutInCell="1" allowOverlap="1" wp14:anchorId="0CFD3051" wp14:editId="06D46FFC">
                <wp:simplePos x="0" y="0"/>
                <wp:positionH relativeFrom="page">
                  <wp:posOffset>988694</wp:posOffset>
                </wp:positionH>
                <wp:positionV relativeFrom="paragraph">
                  <wp:posOffset>202221</wp:posOffset>
                </wp:positionV>
                <wp:extent cx="591121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215" cy="1270"/>
                        </a:xfrm>
                        <a:custGeom>
                          <a:avLst/>
                          <a:gdLst/>
                          <a:ahLst/>
                          <a:cxnLst/>
                          <a:rect l="l" t="t" r="r" b="b"/>
                          <a:pathLst>
                            <a:path w="5911215">
                              <a:moveTo>
                                <a:pt x="0" y="0"/>
                              </a:moveTo>
                              <a:lnTo>
                                <a:pt x="591121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15DB82" id="Graphic 18" o:spid="_x0000_s1026" style="position:absolute;margin-left:77.85pt;margin-top:15.9pt;width:465.4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112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" path="m,l5911214,e" filled="f" strokeweight="1pt">
                <v:path arrowok="t"/>
                <w10:wrap type="topAndBottom" anchorx="page"/>
              </v:shape>
            </w:pict>
          </mc:Fallback>
        </mc:AlternateContent>
      </w:r>
    </w:p>
    <w:p w14:paraId="11D20426" w14:textId="77777777" w:rsidR="00A005BF" w:rsidRDefault="00A005BF" w:rsidP="00A005BF">
      <w:pPr>
        <w:pStyle w:val="BodyText"/>
        <w:spacing w:before="256"/>
      </w:pPr>
    </w:p>
    <w:p w14:paraId="40F5F095" w14:textId="77777777" w:rsidR="00A005BF" w:rsidRDefault="00A005BF" w:rsidP="00A005BF">
      <w:pPr>
        <w:pStyle w:val="BodyText"/>
        <w:tabs>
          <w:tab w:val="left" w:pos="9738"/>
        </w:tabs>
        <w:ind w:left="5730"/>
      </w:pPr>
      <w:r>
        <w:t xml:space="preserve">Signature </w:t>
      </w:r>
      <w:r>
        <w:rPr>
          <w:u w:val="single"/>
        </w:rPr>
        <w:tab/>
      </w:r>
    </w:p>
    <w:p w14:paraId="361B689C" w14:textId="77777777" w:rsidR="00A005BF" w:rsidRDefault="00A005BF" w:rsidP="00A005BF">
      <w:pPr>
        <w:spacing w:before="278"/>
        <w:ind w:left="6673"/>
        <w:rPr>
          <w:sz w:val="26"/>
        </w:rPr>
      </w:pPr>
      <w:r>
        <w:rPr>
          <w:sz w:val="26"/>
        </w:rPr>
        <w:t>DR.</w:t>
      </w:r>
      <w:r>
        <w:rPr>
          <w:spacing w:val="-12"/>
          <w:sz w:val="26"/>
        </w:rPr>
        <w:t xml:space="preserve"> </w:t>
      </w:r>
      <w:r>
        <w:rPr>
          <w:sz w:val="26"/>
        </w:rPr>
        <w:t>ONAIZA</w:t>
      </w:r>
      <w:r>
        <w:rPr>
          <w:spacing w:val="-17"/>
          <w:sz w:val="26"/>
        </w:rPr>
        <w:t xml:space="preserve"> </w:t>
      </w:r>
      <w:r>
        <w:rPr>
          <w:spacing w:val="-2"/>
          <w:sz w:val="26"/>
        </w:rPr>
        <w:t>MAQBOOL</w:t>
      </w:r>
    </w:p>
    <w:p w14:paraId="5488F266" w14:textId="77777777" w:rsidR="00A005BF" w:rsidRDefault="00A005BF" w:rsidP="00A005BF">
      <w:pPr>
        <w:spacing w:before="226"/>
        <w:ind w:left="6901"/>
        <w:rPr>
          <w:sz w:val="26"/>
        </w:rPr>
      </w:pPr>
      <w:r>
        <w:rPr>
          <w:sz w:val="26"/>
        </w:rPr>
        <w:t>Professor,</w:t>
      </w:r>
      <w:r>
        <w:rPr>
          <w:spacing w:val="-14"/>
          <w:sz w:val="26"/>
        </w:rPr>
        <w:t xml:space="preserve"> </w:t>
      </w:r>
      <w:r>
        <w:rPr>
          <w:sz w:val="26"/>
        </w:rPr>
        <w:t>QAU</w:t>
      </w:r>
      <w:r>
        <w:rPr>
          <w:spacing w:val="-14"/>
          <w:sz w:val="26"/>
        </w:rPr>
        <w:t xml:space="preserve"> </w:t>
      </w:r>
      <w:r>
        <w:rPr>
          <w:spacing w:val="-2"/>
          <w:sz w:val="26"/>
        </w:rPr>
        <w:t>Islamabad</w:t>
      </w:r>
    </w:p>
    <w:p w14:paraId="24C82912" w14:textId="77777777" w:rsidR="00A005BF" w:rsidRDefault="00A005BF" w:rsidP="00A005BF">
      <w:pPr>
        <w:rPr>
          <w:sz w:val="26"/>
        </w:rPr>
        <w:sectPr w:rsidR="00A005BF" w:rsidSect="00A005BF">
          <w:pgSz w:w="12240" w:h="15840"/>
          <w:pgMar w:top="980" w:right="720" w:bottom="720" w:left="1080" w:header="542" w:footer="524" w:gutter="0"/>
          <w:cols w:space="720"/>
        </w:sectPr>
      </w:pPr>
    </w:p>
    <w:p w14:paraId="280B99A6" w14:textId="77777777" w:rsidR="0005241B" w:rsidRDefault="0030544B" w:rsidP="0005241B">
      <w:pPr>
        <w:rPr>
          <w:rFonts w:ascii="Cambria" w:hAnsi="Cambria"/>
          <w:b/>
          <w:bCs/>
          <w:sz w:val="30"/>
        </w:rPr>
      </w:pPr>
      <w:r w:rsidRPr="0030544B">
        <w:rPr>
          <w:rFonts w:ascii="Cambria" w:hAnsi="Cambria"/>
          <w:b/>
          <w:bCs/>
          <w:sz w:val="30"/>
        </w:rPr>
        <w:t>TABLE OF CONTENTS</w:t>
      </w:r>
    </w:p>
    <w:p w14:paraId="7AF6BDB4" w14:textId="177C3AF9" w:rsidR="0005241B" w:rsidRPr="008F6A44" w:rsidRDefault="0005241B" w:rsidP="008F6A44">
      <w:pPr>
        <w:pStyle w:val="ListParagraph"/>
        <w:numPr>
          <w:ilvl w:val="0"/>
          <w:numId w:val="33"/>
        </w:numPr>
        <w:spacing w:line="360" w:lineRule="auto"/>
        <w:rPr>
          <w:sz w:val="28"/>
          <w:szCs w:val="28"/>
        </w:rPr>
      </w:pPr>
      <w:r w:rsidRPr="008F6A44">
        <w:rPr>
          <w:sz w:val="28"/>
          <w:szCs w:val="28"/>
        </w:rPr>
        <w:t>Project overview………………………………………………………………</w:t>
      </w:r>
      <w:r w:rsidR="008F6A44">
        <w:rPr>
          <w:sz w:val="28"/>
          <w:szCs w:val="28"/>
        </w:rPr>
        <w:t xml:space="preserve"> </w:t>
      </w:r>
      <w:r w:rsidRPr="008F6A44">
        <w:rPr>
          <w:sz w:val="28"/>
          <w:szCs w:val="28"/>
        </w:rPr>
        <w:t>5</w:t>
      </w:r>
    </w:p>
    <w:p w14:paraId="023DE52E" w14:textId="1332E970" w:rsidR="0005241B" w:rsidRPr="008F6A44" w:rsidRDefault="0005241B" w:rsidP="008F6A44">
      <w:pPr>
        <w:pStyle w:val="ListParagraph"/>
        <w:numPr>
          <w:ilvl w:val="1"/>
          <w:numId w:val="33"/>
        </w:numPr>
        <w:spacing w:line="360" w:lineRule="auto"/>
        <w:rPr>
          <w:sz w:val="28"/>
          <w:szCs w:val="28"/>
        </w:rPr>
      </w:pPr>
      <w:r w:rsidRPr="008F6A44">
        <w:rPr>
          <w:sz w:val="28"/>
          <w:szCs w:val="28"/>
        </w:rPr>
        <w:t>Project summary.…………………………………….………………</w:t>
      </w:r>
      <w:r w:rsidR="006B0571">
        <w:rPr>
          <w:sz w:val="28"/>
          <w:szCs w:val="28"/>
        </w:rPr>
        <w:t>.</w:t>
      </w:r>
      <w:r w:rsidR="008F6A44">
        <w:rPr>
          <w:sz w:val="28"/>
          <w:szCs w:val="28"/>
        </w:rPr>
        <w:t xml:space="preserve"> 5</w:t>
      </w:r>
    </w:p>
    <w:p w14:paraId="571D58F2" w14:textId="35FEB63B" w:rsidR="0005241B" w:rsidRPr="008F6A44" w:rsidRDefault="0005241B" w:rsidP="008F6A44">
      <w:pPr>
        <w:pStyle w:val="ListParagraph"/>
        <w:numPr>
          <w:ilvl w:val="1"/>
          <w:numId w:val="33"/>
        </w:numPr>
        <w:spacing w:line="360" w:lineRule="auto"/>
        <w:rPr>
          <w:sz w:val="28"/>
          <w:szCs w:val="28"/>
        </w:rPr>
      </w:pPr>
      <w:r w:rsidRPr="008F6A44">
        <w:rPr>
          <w:sz w:val="28"/>
          <w:szCs w:val="28"/>
        </w:rPr>
        <w:t>Purpose, Scope and objectives ………………</w:t>
      </w:r>
      <w:r w:rsidR="008F6A44">
        <w:rPr>
          <w:sz w:val="28"/>
          <w:szCs w:val="28"/>
        </w:rPr>
        <w:t>………………………</w:t>
      </w:r>
      <w:r w:rsidR="006B0571">
        <w:rPr>
          <w:sz w:val="28"/>
          <w:szCs w:val="28"/>
        </w:rPr>
        <w:t>.</w:t>
      </w:r>
      <w:r w:rsidR="008F6A44">
        <w:rPr>
          <w:sz w:val="28"/>
          <w:szCs w:val="28"/>
        </w:rPr>
        <w:t xml:space="preserve"> </w:t>
      </w:r>
      <w:r w:rsidRPr="008F6A44">
        <w:rPr>
          <w:sz w:val="28"/>
          <w:szCs w:val="28"/>
        </w:rPr>
        <w:t>5</w:t>
      </w:r>
    </w:p>
    <w:p w14:paraId="1BEA0D83" w14:textId="60C1EA02" w:rsidR="0005241B" w:rsidRPr="008F6A44" w:rsidRDefault="0005241B" w:rsidP="008F6A44">
      <w:pPr>
        <w:pStyle w:val="ListParagraph"/>
        <w:numPr>
          <w:ilvl w:val="1"/>
          <w:numId w:val="33"/>
        </w:numPr>
        <w:spacing w:line="360" w:lineRule="auto"/>
        <w:rPr>
          <w:sz w:val="28"/>
          <w:szCs w:val="28"/>
        </w:rPr>
      </w:pPr>
      <w:r w:rsidRPr="008F6A44">
        <w:rPr>
          <w:sz w:val="28"/>
          <w:szCs w:val="28"/>
        </w:rPr>
        <w:t>Assumptions and constraints…</w:t>
      </w:r>
      <w:r w:rsidRPr="008F6A44">
        <w:rPr>
          <w:sz w:val="28"/>
          <w:szCs w:val="28"/>
        </w:rPr>
        <w:tab/>
      </w:r>
      <w:r w:rsidR="008F6A44">
        <w:rPr>
          <w:sz w:val="28"/>
          <w:szCs w:val="28"/>
        </w:rPr>
        <w:t xml:space="preserve">……………………………………… </w:t>
      </w:r>
      <w:r w:rsidRPr="008F6A44">
        <w:rPr>
          <w:sz w:val="28"/>
          <w:szCs w:val="28"/>
        </w:rPr>
        <w:t>6</w:t>
      </w:r>
    </w:p>
    <w:p w14:paraId="7D152D02" w14:textId="67B3E74B" w:rsidR="0005241B" w:rsidRPr="008F6A44" w:rsidRDefault="0005241B" w:rsidP="008F6A44">
      <w:pPr>
        <w:pStyle w:val="ListParagraph"/>
        <w:numPr>
          <w:ilvl w:val="1"/>
          <w:numId w:val="33"/>
        </w:numPr>
        <w:spacing w:line="360" w:lineRule="auto"/>
        <w:rPr>
          <w:sz w:val="28"/>
          <w:szCs w:val="28"/>
        </w:rPr>
      </w:pPr>
      <w:r w:rsidRPr="008F6A44">
        <w:rPr>
          <w:sz w:val="28"/>
          <w:szCs w:val="28"/>
        </w:rPr>
        <w:t>Project deliverables…</w:t>
      </w:r>
      <w:r w:rsidR="008F6A44">
        <w:rPr>
          <w:sz w:val="28"/>
          <w:szCs w:val="28"/>
        </w:rPr>
        <w:t>………………………………………………</w:t>
      </w:r>
      <w:r w:rsidR="006B0571">
        <w:rPr>
          <w:sz w:val="28"/>
          <w:szCs w:val="28"/>
        </w:rPr>
        <w:t>... 6</w:t>
      </w:r>
    </w:p>
    <w:p w14:paraId="306C9E70" w14:textId="6BBB777C" w:rsidR="0005241B" w:rsidRPr="008F6A44" w:rsidRDefault="0005241B" w:rsidP="008F6A44">
      <w:pPr>
        <w:pStyle w:val="ListParagraph"/>
        <w:numPr>
          <w:ilvl w:val="1"/>
          <w:numId w:val="33"/>
        </w:numPr>
        <w:spacing w:line="360" w:lineRule="auto"/>
        <w:rPr>
          <w:sz w:val="28"/>
          <w:szCs w:val="28"/>
        </w:rPr>
      </w:pPr>
      <w:r w:rsidRPr="008F6A44">
        <w:rPr>
          <w:sz w:val="28"/>
          <w:szCs w:val="28"/>
        </w:rPr>
        <w:t>Schedule summary…</w:t>
      </w:r>
      <w:r w:rsidR="006B0571">
        <w:rPr>
          <w:sz w:val="28"/>
          <w:szCs w:val="28"/>
        </w:rPr>
        <w:t>……………………………………………….... 7</w:t>
      </w:r>
    </w:p>
    <w:p w14:paraId="3832C067" w14:textId="6B5D1B76" w:rsidR="0005241B" w:rsidRPr="008F6A44" w:rsidRDefault="0005241B" w:rsidP="008F6A44">
      <w:pPr>
        <w:pStyle w:val="ListParagraph"/>
        <w:numPr>
          <w:ilvl w:val="0"/>
          <w:numId w:val="33"/>
        </w:numPr>
        <w:spacing w:line="360" w:lineRule="auto"/>
        <w:rPr>
          <w:sz w:val="28"/>
          <w:szCs w:val="28"/>
        </w:rPr>
      </w:pPr>
      <w:r w:rsidRPr="008F6A44">
        <w:rPr>
          <w:sz w:val="28"/>
          <w:szCs w:val="28"/>
        </w:rPr>
        <w:t xml:space="preserve">Project Context </w:t>
      </w:r>
      <w:r w:rsidR="006B0571" w:rsidRPr="008F6A44">
        <w:rPr>
          <w:sz w:val="28"/>
          <w:szCs w:val="28"/>
        </w:rPr>
        <w:t>…</w:t>
      </w:r>
      <w:r w:rsidR="006B0571">
        <w:rPr>
          <w:sz w:val="28"/>
          <w:szCs w:val="28"/>
        </w:rPr>
        <w:t>……………………………………………….................... 7</w:t>
      </w:r>
    </w:p>
    <w:p w14:paraId="211A4501" w14:textId="3CA90052" w:rsidR="0005241B" w:rsidRPr="008F6A44" w:rsidRDefault="0005241B" w:rsidP="008F6A44">
      <w:pPr>
        <w:pStyle w:val="ListParagraph"/>
        <w:numPr>
          <w:ilvl w:val="1"/>
          <w:numId w:val="33"/>
        </w:numPr>
        <w:spacing w:line="360" w:lineRule="auto"/>
        <w:rPr>
          <w:sz w:val="28"/>
          <w:szCs w:val="28"/>
        </w:rPr>
      </w:pPr>
      <w:r w:rsidRPr="008F6A44">
        <w:rPr>
          <w:sz w:val="28"/>
          <w:szCs w:val="28"/>
        </w:rPr>
        <w:t>Proc</w:t>
      </w:r>
      <w:del w:id="13" w:author="MUHAMMAD AHMAD HASSAN" w:date="2025-04-05T22:47:00Z" w16du:dateUtc="2025-04-05T17:47:00Z">
        <w:r w:rsidRPr="008F6A44" w:rsidDel="00567AED">
          <w:rPr>
            <w:sz w:val="28"/>
            <w:szCs w:val="28"/>
          </w:rPr>
          <w:delText>c</w:delText>
        </w:r>
      </w:del>
      <w:r w:rsidRPr="008F6A44">
        <w:rPr>
          <w:sz w:val="28"/>
          <w:szCs w:val="28"/>
        </w:rPr>
        <w:t>ess Model</w:t>
      </w:r>
      <w:r w:rsidR="006B0571">
        <w:rPr>
          <w:sz w:val="28"/>
          <w:szCs w:val="28"/>
        </w:rPr>
        <w:t xml:space="preserve"> </w:t>
      </w:r>
      <w:r w:rsidR="006B0571" w:rsidRPr="008F6A44">
        <w:rPr>
          <w:sz w:val="28"/>
          <w:szCs w:val="28"/>
        </w:rPr>
        <w:t>…</w:t>
      </w:r>
      <w:r w:rsidR="006B0571">
        <w:rPr>
          <w:sz w:val="28"/>
          <w:szCs w:val="28"/>
        </w:rPr>
        <w:t>……………………………………………........... 7</w:t>
      </w:r>
    </w:p>
    <w:p w14:paraId="0EA6331F" w14:textId="1BF87D02" w:rsidR="0005241B" w:rsidRPr="008F6A44" w:rsidRDefault="0005241B" w:rsidP="008F6A44">
      <w:pPr>
        <w:pStyle w:val="ListParagraph"/>
        <w:numPr>
          <w:ilvl w:val="1"/>
          <w:numId w:val="33"/>
        </w:numPr>
        <w:spacing w:line="360" w:lineRule="auto"/>
        <w:rPr>
          <w:sz w:val="28"/>
          <w:szCs w:val="28"/>
        </w:rPr>
      </w:pPr>
      <w:r w:rsidRPr="008F6A44">
        <w:rPr>
          <w:sz w:val="28"/>
          <w:szCs w:val="28"/>
        </w:rPr>
        <w:t>Method, tools and technique</w:t>
      </w:r>
      <w:r w:rsidR="006B0571">
        <w:rPr>
          <w:sz w:val="28"/>
          <w:szCs w:val="28"/>
        </w:rPr>
        <w:t xml:space="preserve"> </w:t>
      </w:r>
      <w:r w:rsidR="006B0571" w:rsidRPr="008F6A44">
        <w:rPr>
          <w:sz w:val="28"/>
          <w:szCs w:val="28"/>
        </w:rPr>
        <w:t>…</w:t>
      </w:r>
      <w:r w:rsidR="006B0571">
        <w:rPr>
          <w:sz w:val="28"/>
          <w:szCs w:val="28"/>
        </w:rPr>
        <w:t>………………………………………7</w:t>
      </w:r>
    </w:p>
    <w:p w14:paraId="2C7087F9" w14:textId="3C1068A1" w:rsidR="0030544B" w:rsidRPr="008F6A44" w:rsidRDefault="0005241B" w:rsidP="008F6A44">
      <w:pPr>
        <w:pStyle w:val="ListParagraph"/>
        <w:numPr>
          <w:ilvl w:val="1"/>
          <w:numId w:val="33"/>
        </w:numPr>
        <w:spacing w:line="360" w:lineRule="auto"/>
        <w:rPr>
          <w:sz w:val="28"/>
          <w:szCs w:val="28"/>
        </w:rPr>
      </w:pPr>
      <w:r w:rsidRPr="008F6A44">
        <w:rPr>
          <w:sz w:val="28"/>
          <w:szCs w:val="28"/>
        </w:rPr>
        <w:t>Product acceptance plan ……………………………………………</w:t>
      </w:r>
      <w:r w:rsidR="006B0571">
        <w:rPr>
          <w:sz w:val="28"/>
          <w:szCs w:val="28"/>
        </w:rPr>
        <w:t>. 8</w:t>
      </w:r>
    </w:p>
    <w:p w14:paraId="041FEA9A" w14:textId="043BDE7B" w:rsidR="008F6A44" w:rsidRPr="005008AB" w:rsidRDefault="008F6A44" w:rsidP="008F6A44">
      <w:pPr>
        <w:pStyle w:val="ListParagraph"/>
        <w:numPr>
          <w:ilvl w:val="0"/>
          <w:numId w:val="33"/>
        </w:numPr>
        <w:spacing w:line="360" w:lineRule="auto"/>
        <w:rPr>
          <w:sz w:val="28"/>
          <w:szCs w:val="28"/>
        </w:rPr>
      </w:pPr>
      <w:r w:rsidRPr="005008AB">
        <w:rPr>
          <w:sz w:val="28"/>
          <w:szCs w:val="28"/>
        </w:rPr>
        <w:t>Use Case Diagram</w:t>
      </w:r>
      <w:r>
        <w:rPr>
          <w:sz w:val="28"/>
          <w:szCs w:val="28"/>
        </w:rPr>
        <w:t xml:space="preserve"> ………………………………………………. </w:t>
      </w:r>
      <w:r w:rsidR="006B0571">
        <w:rPr>
          <w:sz w:val="28"/>
          <w:szCs w:val="28"/>
        </w:rPr>
        <w:t>9</w:t>
      </w:r>
    </w:p>
    <w:p w14:paraId="5777C800" w14:textId="6B291033" w:rsidR="008F6A44" w:rsidRPr="005008AB" w:rsidRDefault="008F6A44" w:rsidP="008F6A44">
      <w:pPr>
        <w:pStyle w:val="ListParagraph"/>
        <w:numPr>
          <w:ilvl w:val="0"/>
          <w:numId w:val="33"/>
        </w:numPr>
        <w:spacing w:line="360" w:lineRule="auto"/>
        <w:rPr>
          <w:sz w:val="28"/>
          <w:szCs w:val="28"/>
        </w:rPr>
      </w:pPr>
      <w:r w:rsidRPr="005008AB">
        <w:rPr>
          <w:sz w:val="28"/>
          <w:szCs w:val="28"/>
        </w:rPr>
        <w:t>Use Case Description ……………………………………….……</w:t>
      </w:r>
      <w:r>
        <w:rPr>
          <w:sz w:val="28"/>
          <w:szCs w:val="28"/>
        </w:rPr>
        <w:t xml:space="preserve"> </w:t>
      </w:r>
      <w:r w:rsidR="006B0571">
        <w:rPr>
          <w:sz w:val="28"/>
          <w:szCs w:val="28"/>
        </w:rPr>
        <w:t>10</w:t>
      </w:r>
    </w:p>
    <w:p w14:paraId="29407F5C" w14:textId="77073C37" w:rsidR="008F6A44" w:rsidRPr="005008AB" w:rsidRDefault="008F6A44" w:rsidP="008F6A44">
      <w:pPr>
        <w:pStyle w:val="ListParagraph"/>
        <w:numPr>
          <w:ilvl w:val="1"/>
          <w:numId w:val="33"/>
        </w:numPr>
        <w:spacing w:line="360" w:lineRule="auto"/>
        <w:rPr>
          <w:sz w:val="28"/>
          <w:szCs w:val="28"/>
        </w:rPr>
      </w:pPr>
      <w:r>
        <w:rPr>
          <w:sz w:val="28"/>
          <w:szCs w:val="28"/>
        </w:rPr>
        <w:t xml:space="preserve">Conclude Event </w:t>
      </w:r>
      <w:r w:rsidRPr="005008AB">
        <w:rPr>
          <w:sz w:val="28"/>
          <w:szCs w:val="28"/>
        </w:rPr>
        <w:t>………………….……………</w:t>
      </w:r>
      <w:r>
        <w:rPr>
          <w:sz w:val="28"/>
          <w:szCs w:val="28"/>
        </w:rPr>
        <w:t>…</w:t>
      </w:r>
      <w:r w:rsidRPr="005008AB">
        <w:rPr>
          <w:sz w:val="28"/>
          <w:szCs w:val="28"/>
        </w:rPr>
        <w:t>…</w:t>
      </w:r>
      <w:r>
        <w:rPr>
          <w:sz w:val="28"/>
          <w:szCs w:val="28"/>
        </w:rPr>
        <w:t xml:space="preserve"> </w:t>
      </w:r>
      <w:r w:rsidR="006B0571">
        <w:rPr>
          <w:sz w:val="28"/>
          <w:szCs w:val="28"/>
        </w:rPr>
        <w:t>10</w:t>
      </w:r>
    </w:p>
    <w:p w14:paraId="2A62AF09" w14:textId="6D75E0AA" w:rsidR="008F6A44" w:rsidRPr="005008AB" w:rsidRDefault="008F6A44" w:rsidP="008F6A44">
      <w:pPr>
        <w:pStyle w:val="ListParagraph"/>
        <w:numPr>
          <w:ilvl w:val="1"/>
          <w:numId w:val="33"/>
        </w:numPr>
        <w:spacing w:line="360" w:lineRule="auto"/>
        <w:rPr>
          <w:sz w:val="28"/>
          <w:szCs w:val="28"/>
        </w:rPr>
      </w:pPr>
      <w:r>
        <w:rPr>
          <w:sz w:val="28"/>
          <w:szCs w:val="28"/>
        </w:rPr>
        <w:t xml:space="preserve">Register for Event </w:t>
      </w:r>
      <w:r w:rsidRPr="005008AB">
        <w:rPr>
          <w:sz w:val="28"/>
          <w:szCs w:val="28"/>
        </w:rPr>
        <w:t>………………….……………….</w:t>
      </w:r>
      <w:r w:rsidR="006B0571">
        <w:rPr>
          <w:sz w:val="28"/>
          <w:szCs w:val="28"/>
        </w:rPr>
        <w:t>12</w:t>
      </w:r>
    </w:p>
    <w:p w14:paraId="26E1B21B" w14:textId="23EC6193" w:rsidR="008F6A44" w:rsidRPr="005008AB" w:rsidRDefault="008F6A44" w:rsidP="008F6A44">
      <w:pPr>
        <w:pStyle w:val="ListParagraph"/>
        <w:numPr>
          <w:ilvl w:val="1"/>
          <w:numId w:val="33"/>
        </w:numPr>
        <w:spacing w:line="360" w:lineRule="auto"/>
        <w:rPr>
          <w:sz w:val="28"/>
          <w:szCs w:val="28"/>
        </w:rPr>
      </w:pPr>
      <w:r>
        <w:rPr>
          <w:sz w:val="28"/>
          <w:szCs w:val="28"/>
        </w:rPr>
        <w:t>Manage Events</w:t>
      </w:r>
      <w:r w:rsidRPr="005008AB">
        <w:rPr>
          <w:sz w:val="28"/>
          <w:szCs w:val="28"/>
        </w:rPr>
        <w:t>………………….……………</w:t>
      </w:r>
      <w:r>
        <w:rPr>
          <w:sz w:val="28"/>
          <w:szCs w:val="28"/>
        </w:rPr>
        <w:t>…..</w:t>
      </w:r>
      <w:r w:rsidRPr="005008AB">
        <w:rPr>
          <w:sz w:val="28"/>
          <w:szCs w:val="28"/>
        </w:rPr>
        <w:t>….</w:t>
      </w:r>
      <w:r>
        <w:rPr>
          <w:sz w:val="28"/>
          <w:szCs w:val="28"/>
        </w:rPr>
        <w:t>1</w:t>
      </w:r>
      <w:r w:rsidR="006B0571">
        <w:rPr>
          <w:sz w:val="28"/>
          <w:szCs w:val="28"/>
        </w:rPr>
        <w:t>4</w:t>
      </w:r>
    </w:p>
    <w:p w14:paraId="3B7A7460" w14:textId="7BF33828" w:rsidR="008F6A44" w:rsidRPr="00F9369A" w:rsidRDefault="008F6A44" w:rsidP="008F6A44">
      <w:pPr>
        <w:pStyle w:val="ListParagraph"/>
        <w:numPr>
          <w:ilvl w:val="1"/>
          <w:numId w:val="33"/>
        </w:numPr>
        <w:spacing w:line="360" w:lineRule="auto"/>
        <w:rPr>
          <w:sz w:val="28"/>
          <w:szCs w:val="28"/>
        </w:rPr>
      </w:pPr>
      <w:r>
        <w:rPr>
          <w:sz w:val="28"/>
          <w:szCs w:val="28"/>
        </w:rPr>
        <w:t xml:space="preserve">See Feed </w:t>
      </w:r>
      <w:r w:rsidRPr="005008AB">
        <w:rPr>
          <w:sz w:val="28"/>
          <w:szCs w:val="28"/>
        </w:rPr>
        <w:t>………………….…………………</w:t>
      </w:r>
      <w:r>
        <w:rPr>
          <w:sz w:val="28"/>
          <w:szCs w:val="28"/>
        </w:rPr>
        <w:t>…</w:t>
      </w:r>
      <w:r w:rsidRPr="005008AB">
        <w:rPr>
          <w:sz w:val="28"/>
          <w:szCs w:val="28"/>
        </w:rPr>
        <w:t>……</w:t>
      </w:r>
      <w:r>
        <w:rPr>
          <w:sz w:val="28"/>
          <w:szCs w:val="28"/>
        </w:rPr>
        <w:t>1</w:t>
      </w:r>
      <w:r w:rsidR="006B0571">
        <w:rPr>
          <w:sz w:val="28"/>
          <w:szCs w:val="28"/>
        </w:rPr>
        <w:t>6</w:t>
      </w:r>
    </w:p>
    <w:p w14:paraId="63CF540D" w14:textId="74FA1CC7" w:rsidR="008F6A44" w:rsidRDefault="008F6A44" w:rsidP="008F6A44">
      <w:pPr>
        <w:pStyle w:val="ListParagraph"/>
        <w:numPr>
          <w:ilvl w:val="0"/>
          <w:numId w:val="33"/>
        </w:numPr>
        <w:spacing w:line="360" w:lineRule="auto"/>
        <w:rPr>
          <w:sz w:val="28"/>
          <w:szCs w:val="28"/>
        </w:rPr>
      </w:pPr>
      <w:r>
        <w:rPr>
          <w:sz w:val="28"/>
          <w:szCs w:val="28"/>
        </w:rPr>
        <w:t>System Sequence</w:t>
      </w:r>
      <w:r w:rsidRPr="005008AB">
        <w:rPr>
          <w:sz w:val="28"/>
          <w:szCs w:val="28"/>
        </w:rPr>
        <w:t xml:space="preserve"> </w:t>
      </w:r>
      <w:r>
        <w:rPr>
          <w:sz w:val="28"/>
          <w:szCs w:val="28"/>
        </w:rPr>
        <w:t>Diagram</w:t>
      </w:r>
      <w:r w:rsidRPr="005008AB">
        <w:rPr>
          <w:sz w:val="28"/>
          <w:szCs w:val="28"/>
        </w:rPr>
        <w:t>……….……………………………….</w:t>
      </w:r>
      <w:r w:rsidR="006B0571">
        <w:rPr>
          <w:sz w:val="28"/>
          <w:szCs w:val="28"/>
        </w:rPr>
        <w:t>20</w:t>
      </w:r>
    </w:p>
    <w:p w14:paraId="23D85403" w14:textId="2BDF6B0F" w:rsidR="008F6A44" w:rsidRPr="005008AB" w:rsidRDefault="008F6A44" w:rsidP="008F6A44">
      <w:pPr>
        <w:pStyle w:val="ListParagraph"/>
        <w:numPr>
          <w:ilvl w:val="1"/>
          <w:numId w:val="33"/>
        </w:numPr>
        <w:spacing w:line="360" w:lineRule="auto"/>
        <w:rPr>
          <w:sz w:val="28"/>
          <w:szCs w:val="28"/>
        </w:rPr>
      </w:pPr>
      <w:r>
        <w:rPr>
          <w:sz w:val="28"/>
          <w:szCs w:val="28"/>
        </w:rPr>
        <w:t xml:space="preserve">Conclude Event </w:t>
      </w:r>
      <w:r w:rsidRPr="005008AB">
        <w:rPr>
          <w:sz w:val="28"/>
          <w:szCs w:val="28"/>
        </w:rPr>
        <w:t>………………….……………</w:t>
      </w:r>
      <w:r>
        <w:rPr>
          <w:sz w:val="28"/>
          <w:szCs w:val="28"/>
        </w:rPr>
        <w:t>…</w:t>
      </w:r>
      <w:r w:rsidRPr="005008AB">
        <w:rPr>
          <w:sz w:val="28"/>
          <w:szCs w:val="28"/>
        </w:rPr>
        <w:t>…</w:t>
      </w:r>
      <w:r>
        <w:rPr>
          <w:sz w:val="28"/>
          <w:szCs w:val="28"/>
        </w:rPr>
        <w:t xml:space="preserve"> </w:t>
      </w:r>
      <w:r w:rsidR="006B0571">
        <w:rPr>
          <w:sz w:val="28"/>
          <w:szCs w:val="28"/>
        </w:rPr>
        <w:t>20</w:t>
      </w:r>
    </w:p>
    <w:p w14:paraId="3D1BB009" w14:textId="64C57AB5" w:rsidR="008F6A44" w:rsidRDefault="008F6A44" w:rsidP="008F6A44">
      <w:pPr>
        <w:pStyle w:val="ListParagraph"/>
        <w:numPr>
          <w:ilvl w:val="1"/>
          <w:numId w:val="33"/>
        </w:numPr>
        <w:spacing w:line="360" w:lineRule="auto"/>
        <w:rPr>
          <w:sz w:val="28"/>
          <w:szCs w:val="28"/>
        </w:rPr>
      </w:pPr>
      <w:r>
        <w:rPr>
          <w:sz w:val="28"/>
          <w:szCs w:val="28"/>
        </w:rPr>
        <w:t xml:space="preserve">Register for Event </w:t>
      </w:r>
      <w:r w:rsidRPr="005008AB">
        <w:rPr>
          <w:sz w:val="28"/>
          <w:szCs w:val="28"/>
        </w:rPr>
        <w:t>………………….……………….</w:t>
      </w:r>
      <w:r w:rsidR="006B0571">
        <w:rPr>
          <w:sz w:val="28"/>
          <w:szCs w:val="28"/>
        </w:rPr>
        <w:t>21</w:t>
      </w:r>
    </w:p>
    <w:p w14:paraId="6A3D24E8" w14:textId="63266497" w:rsidR="008F6A44" w:rsidRPr="005008AB" w:rsidRDefault="008F6A44" w:rsidP="008F6A44">
      <w:pPr>
        <w:pStyle w:val="ListParagraph"/>
        <w:numPr>
          <w:ilvl w:val="1"/>
          <w:numId w:val="33"/>
        </w:numPr>
        <w:spacing w:line="360" w:lineRule="auto"/>
        <w:rPr>
          <w:sz w:val="28"/>
          <w:szCs w:val="28"/>
        </w:rPr>
      </w:pPr>
      <w:r>
        <w:rPr>
          <w:sz w:val="28"/>
          <w:szCs w:val="28"/>
        </w:rPr>
        <w:t>Signup …….</w:t>
      </w:r>
      <w:r w:rsidRPr="005008AB">
        <w:rPr>
          <w:sz w:val="28"/>
          <w:szCs w:val="28"/>
        </w:rPr>
        <w:t>………………….………………</w:t>
      </w:r>
      <w:r>
        <w:rPr>
          <w:sz w:val="28"/>
          <w:szCs w:val="28"/>
        </w:rPr>
        <w:t>……..</w:t>
      </w:r>
      <w:r w:rsidR="006B0571">
        <w:rPr>
          <w:sz w:val="28"/>
          <w:szCs w:val="28"/>
        </w:rPr>
        <w:t>21</w:t>
      </w:r>
    </w:p>
    <w:p w14:paraId="46BDB7BD" w14:textId="4B515906" w:rsidR="008F6A44" w:rsidRDefault="008F6A44" w:rsidP="008F6A44">
      <w:pPr>
        <w:pStyle w:val="ListParagraph"/>
        <w:numPr>
          <w:ilvl w:val="1"/>
          <w:numId w:val="33"/>
        </w:numPr>
        <w:spacing w:line="360" w:lineRule="auto"/>
        <w:rPr>
          <w:sz w:val="28"/>
          <w:szCs w:val="28"/>
        </w:rPr>
      </w:pPr>
      <w:r>
        <w:rPr>
          <w:sz w:val="28"/>
          <w:szCs w:val="28"/>
        </w:rPr>
        <w:t>Manage Events</w:t>
      </w:r>
      <w:r w:rsidRPr="005008AB">
        <w:rPr>
          <w:sz w:val="28"/>
          <w:szCs w:val="28"/>
        </w:rPr>
        <w:t>………………….……………</w:t>
      </w:r>
      <w:r>
        <w:rPr>
          <w:sz w:val="28"/>
          <w:szCs w:val="28"/>
        </w:rPr>
        <w:t>…..</w:t>
      </w:r>
      <w:r w:rsidRPr="005008AB">
        <w:rPr>
          <w:sz w:val="28"/>
          <w:szCs w:val="28"/>
        </w:rPr>
        <w:t>….</w:t>
      </w:r>
      <w:r w:rsidR="006B0571">
        <w:rPr>
          <w:sz w:val="28"/>
          <w:szCs w:val="28"/>
        </w:rPr>
        <w:t>22</w:t>
      </w:r>
    </w:p>
    <w:p w14:paraId="773EB73B" w14:textId="0AF37A7A" w:rsidR="008F6A44" w:rsidRPr="005008AB" w:rsidRDefault="008F6A44" w:rsidP="008F6A44">
      <w:pPr>
        <w:pStyle w:val="ListParagraph"/>
        <w:numPr>
          <w:ilvl w:val="1"/>
          <w:numId w:val="33"/>
        </w:numPr>
        <w:spacing w:line="360" w:lineRule="auto"/>
        <w:rPr>
          <w:sz w:val="28"/>
          <w:szCs w:val="28"/>
        </w:rPr>
      </w:pPr>
      <w:r>
        <w:rPr>
          <w:sz w:val="28"/>
          <w:szCs w:val="28"/>
        </w:rPr>
        <w:t xml:space="preserve">Login …… </w:t>
      </w:r>
      <w:r w:rsidRPr="005008AB">
        <w:rPr>
          <w:sz w:val="28"/>
          <w:szCs w:val="28"/>
        </w:rPr>
        <w:t>………………….……………</w:t>
      </w:r>
      <w:r>
        <w:rPr>
          <w:sz w:val="28"/>
          <w:szCs w:val="28"/>
        </w:rPr>
        <w:t>….…..</w:t>
      </w:r>
      <w:r w:rsidRPr="005008AB">
        <w:rPr>
          <w:sz w:val="28"/>
          <w:szCs w:val="28"/>
        </w:rPr>
        <w:t>….</w:t>
      </w:r>
      <w:r w:rsidR="006B0571">
        <w:rPr>
          <w:sz w:val="28"/>
          <w:szCs w:val="28"/>
        </w:rPr>
        <w:t>23</w:t>
      </w:r>
    </w:p>
    <w:p w14:paraId="3C085004" w14:textId="5406958E" w:rsidR="008F6A44" w:rsidRPr="0049117A" w:rsidRDefault="008F6A44" w:rsidP="008F6A44">
      <w:pPr>
        <w:pStyle w:val="ListParagraph"/>
        <w:numPr>
          <w:ilvl w:val="1"/>
          <w:numId w:val="33"/>
        </w:numPr>
        <w:spacing w:line="360" w:lineRule="auto"/>
        <w:rPr>
          <w:sz w:val="28"/>
          <w:szCs w:val="28"/>
        </w:rPr>
      </w:pPr>
      <w:r>
        <w:rPr>
          <w:sz w:val="28"/>
          <w:szCs w:val="28"/>
        </w:rPr>
        <w:t xml:space="preserve">See Feed </w:t>
      </w:r>
      <w:r w:rsidRPr="005008AB">
        <w:rPr>
          <w:sz w:val="28"/>
          <w:szCs w:val="28"/>
        </w:rPr>
        <w:t>………………….…………………</w:t>
      </w:r>
      <w:r>
        <w:rPr>
          <w:sz w:val="28"/>
          <w:szCs w:val="28"/>
        </w:rPr>
        <w:t>…</w:t>
      </w:r>
      <w:r w:rsidRPr="005008AB">
        <w:rPr>
          <w:sz w:val="28"/>
          <w:szCs w:val="28"/>
        </w:rPr>
        <w:t>……</w:t>
      </w:r>
      <w:r w:rsidR="006B0571">
        <w:rPr>
          <w:sz w:val="28"/>
          <w:szCs w:val="28"/>
        </w:rPr>
        <w:t>23</w:t>
      </w:r>
    </w:p>
    <w:p w14:paraId="01F737AF" w14:textId="77777777" w:rsidR="008F6A44" w:rsidRPr="00A416A8" w:rsidDel="00A416A8" w:rsidRDefault="008F6A44" w:rsidP="00A416A8">
      <w:pPr>
        <w:spacing w:line="360" w:lineRule="auto"/>
        <w:rPr>
          <w:del w:id="14" w:author="MUHAMMAD AHMAD HASSAN" w:date="2025-04-05T23:16:00Z" w16du:dateUtc="2025-04-05T18:16:00Z"/>
          <w:rFonts w:ascii="Cambria" w:hAnsi="Cambria"/>
          <w:sz w:val="30"/>
          <w:rPrChange w:id="15" w:author="MUHAMMAD AHMAD HASSAN" w:date="2025-04-05T23:16:00Z" w16du:dateUtc="2025-04-05T18:16:00Z">
            <w:rPr>
              <w:del w:id="16" w:author="MUHAMMAD AHMAD HASSAN" w:date="2025-04-05T23:16:00Z" w16du:dateUtc="2025-04-05T18:16:00Z"/>
            </w:rPr>
          </w:rPrChange>
        </w:rPr>
        <w:pPrChange w:id="17" w:author="MUHAMMAD AHMAD HASSAN" w:date="2025-04-05T23:16:00Z" w16du:dateUtc="2025-04-05T18:16:00Z">
          <w:pPr>
            <w:pStyle w:val="ListParagraph"/>
            <w:spacing w:line="360" w:lineRule="auto"/>
            <w:ind w:left="360" w:firstLine="0"/>
          </w:pPr>
        </w:pPrChange>
      </w:pPr>
    </w:p>
    <w:p w14:paraId="6D8CAC8E" w14:textId="77777777" w:rsidR="006B0571" w:rsidRPr="00A416A8" w:rsidDel="00A416A8" w:rsidRDefault="006B0571" w:rsidP="00A416A8">
      <w:pPr>
        <w:spacing w:line="360" w:lineRule="auto"/>
        <w:rPr>
          <w:del w:id="18" w:author="MUHAMMAD AHMAD HASSAN" w:date="2025-04-05T23:16:00Z" w16du:dateUtc="2025-04-05T18:16:00Z"/>
          <w:rFonts w:ascii="Cambria" w:hAnsi="Cambria"/>
          <w:sz w:val="30"/>
          <w:rPrChange w:id="19" w:author="MUHAMMAD AHMAD HASSAN" w:date="2025-04-05T23:16:00Z" w16du:dateUtc="2025-04-05T18:16:00Z">
            <w:rPr>
              <w:del w:id="20" w:author="MUHAMMAD AHMAD HASSAN" w:date="2025-04-05T23:16:00Z" w16du:dateUtc="2025-04-05T18:16:00Z"/>
            </w:rPr>
          </w:rPrChange>
        </w:rPr>
        <w:pPrChange w:id="21" w:author="MUHAMMAD AHMAD HASSAN" w:date="2025-04-05T23:16:00Z" w16du:dateUtc="2025-04-05T18:16:00Z">
          <w:pPr>
            <w:pStyle w:val="ListParagraph"/>
            <w:spacing w:line="360" w:lineRule="auto"/>
            <w:ind w:left="360" w:firstLine="0"/>
          </w:pPr>
        </w:pPrChange>
      </w:pPr>
    </w:p>
    <w:p w14:paraId="4021E7EC" w14:textId="77777777" w:rsidR="006B0571" w:rsidRPr="00A416A8" w:rsidRDefault="006B0571" w:rsidP="00A416A8">
      <w:pPr>
        <w:spacing w:line="360" w:lineRule="auto"/>
        <w:rPr>
          <w:rFonts w:ascii="Cambria" w:hAnsi="Cambria"/>
          <w:sz w:val="30"/>
          <w:rPrChange w:id="22" w:author="MUHAMMAD AHMAD HASSAN" w:date="2025-04-05T23:16:00Z" w16du:dateUtc="2025-04-05T18:16:00Z">
            <w:rPr/>
          </w:rPrChange>
        </w:rPr>
        <w:pPrChange w:id="23" w:author="MUHAMMAD AHMAD HASSAN" w:date="2025-04-05T23:16:00Z" w16du:dateUtc="2025-04-05T18:16:00Z">
          <w:pPr>
            <w:pStyle w:val="ListParagraph"/>
            <w:spacing w:line="360" w:lineRule="auto"/>
            <w:ind w:left="360" w:firstLine="0"/>
          </w:pPr>
        </w:pPrChange>
      </w:pPr>
    </w:p>
    <w:p w14:paraId="15BF8254" w14:textId="24B2FF41" w:rsidR="0005241B" w:rsidRPr="0005241B" w:rsidRDefault="0030544B" w:rsidP="008F6A44">
      <w:pPr>
        <w:pStyle w:val="ListParagraph"/>
        <w:numPr>
          <w:ilvl w:val="0"/>
          <w:numId w:val="33"/>
        </w:numPr>
        <w:spacing w:line="360" w:lineRule="auto"/>
        <w:rPr>
          <w:rFonts w:ascii="Cambria" w:hAnsi="Cambria"/>
          <w:sz w:val="30"/>
        </w:rPr>
      </w:pPr>
      <w:r w:rsidRPr="0005241B">
        <w:rPr>
          <w:rFonts w:ascii="Cambria" w:hAnsi="Cambria"/>
          <w:sz w:val="30"/>
        </w:rPr>
        <w:t>Supporting process plans…………………………………………………………….…..…1</w:t>
      </w:r>
    </w:p>
    <w:p w14:paraId="2FB247D1" w14:textId="6579E275" w:rsidR="0005241B" w:rsidRPr="0005241B" w:rsidRDefault="0030544B" w:rsidP="008F6A44">
      <w:pPr>
        <w:pStyle w:val="ListParagraph"/>
        <w:numPr>
          <w:ilvl w:val="1"/>
          <w:numId w:val="33"/>
        </w:numPr>
        <w:spacing w:line="360" w:lineRule="auto"/>
        <w:rPr>
          <w:rFonts w:ascii="Cambria" w:hAnsi="Cambria"/>
          <w:sz w:val="30"/>
        </w:rPr>
      </w:pPr>
      <w:r w:rsidRPr="0005241B">
        <w:rPr>
          <w:rFonts w:ascii="Cambria" w:hAnsi="Cambria"/>
          <w:sz w:val="30"/>
        </w:rPr>
        <w:t>Risk management…………………….………………………………………………………….12</w:t>
      </w:r>
    </w:p>
    <w:p w14:paraId="0D65EA9D" w14:textId="77777777" w:rsidR="008F6A44" w:rsidRDefault="008F6A44" w:rsidP="008F6A44">
      <w:pPr>
        <w:pStyle w:val="ListParagraph"/>
        <w:ind w:left="360" w:firstLine="0"/>
        <w:rPr>
          <w:rFonts w:ascii="Cambria" w:hAnsi="Cambria"/>
          <w:b/>
          <w:bCs/>
          <w:sz w:val="30"/>
        </w:rPr>
      </w:pPr>
    </w:p>
    <w:p w14:paraId="1EA9B0FB" w14:textId="75E92CBB" w:rsidR="0030544B" w:rsidRPr="006B0571" w:rsidRDefault="0030544B" w:rsidP="006B0571">
      <w:pPr>
        <w:pStyle w:val="ListParagraph"/>
        <w:numPr>
          <w:ilvl w:val="0"/>
          <w:numId w:val="33"/>
        </w:numPr>
        <w:spacing w:before="240"/>
        <w:rPr>
          <w:b/>
          <w:bCs/>
          <w:sz w:val="30"/>
        </w:rPr>
      </w:pPr>
      <w:r w:rsidRPr="006B0571">
        <w:rPr>
          <w:b/>
          <w:bCs/>
          <w:sz w:val="30"/>
        </w:rPr>
        <w:t>List of figures</w:t>
      </w:r>
    </w:p>
    <w:p w14:paraId="2F420F8F" w14:textId="5F0E522B" w:rsidR="008F6A44" w:rsidRDefault="008F6A44" w:rsidP="006B0571">
      <w:pPr>
        <w:pStyle w:val="BodyText"/>
        <w:spacing w:before="240" w:after="240" w:line="276" w:lineRule="auto"/>
        <w:ind w:left="360"/>
        <w:rPr>
          <w:ins w:id="24" w:author="MUHAMMAD AHMAD HASSAN" w:date="2025-04-05T22:49:00Z" w16du:dateUtc="2025-04-05T17:49:00Z"/>
          <w:sz w:val="28"/>
          <w:szCs w:val="28"/>
        </w:rPr>
      </w:pPr>
      <w:r w:rsidRPr="006B0571">
        <w:rPr>
          <w:sz w:val="28"/>
          <w:szCs w:val="28"/>
        </w:rPr>
        <w:t>Use case diagram</w:t>
      </w:r>
      <w:r w:rsidRPr="006B0571">
        <w:rPr>
          <w:sz w:val="28"/>
          <w:szCs w:val="28"/>
        </w:rPr>
        <w:br/>
        <w:t>System sequence diagram</w:t>
      </w:r>
    </w:p>
    <w:p w14:paraId="35E5B4E7" w14:textId="0AD396C3" w:rsidR="00567AED" w:rsidRDefault="00567AED" w:rsidP="006B0571">
      <w:pPr>
        <w:pStyle w:val="BodyText"/>
        <w:spacing w:before="240" w:after="240" w:line="276" w:lineRule="auto"/>
        <w:ind w:left="360"/>
        <w:rPr>
          <w:ins w:id="25" w:author="MUHAMMAD AHMAD HASSAN" w:date="2025-04-05T23:24:00Z" w16du:dateUtc="2025-04-05T18:24:00Z"/>
          <w:sz w:val="28"/>
          <w:szCs w:val="28"/>
        </w:rPr>
      </w:pPr>
      <w:ins w:id="26" w:author="MUHAMMAD AHMAD HASSAN" w:date="2025-04-05T22:49:00Z" w16du:dateUtc="2025-04-05T17:49:00Z">
        <w:r>
          <w:rPr>
            <w:sz w:val="28"/>
            <w:szCs w:val="28"/>
          </w:rPr>
          <w:t xml:space="preserve">Domain </w:t>
        </w:r>
      </w:ins>
      <w:ins w:id="27" w:author="MUHAMMAD AHMAD HASSAN" w:date="2025-04-05T23:24:00Z" w16du:dateUtc="2025-04-05T18:24:00Z">
        <w:r w:rsidR="004F01D8">
          <w:rPr>
            <w:sz w:val="28"/>
            <w:szCs w:val="28"/>
          </w:rPr>
          <w:t>M</w:t>
        </w:r>
      </w:ins>
      <w:ins w:id="28" w:author="MUHAMMAD AHMAD HASSAN" w:date="2025-04-05T22:49:00Z" w16du:dateUtc="2025-04-05T17:49:00Z">
        <w:r>
          <w:rPr>
            <w:sz w:val="28"/>
            <w:szCs w:val="28"/>
          </w:rPr>
          <w:t>odel</w:t>
        </w:r>
      </w:ins>
    </w:p>
    <w:p w14:paraId="01AA4F94" w14:textId="77777777" w:rsidR="004F01D8" w:rsidRPr="006B0571" w:rsidRDefault="004F01D8" w:rsidP="006B0571">
      <w:pPr>
        <w:pStyle w:val="BodyText"/>
        <w:spacing w:before="240" w:after="240" w:line="276" w:lineRule="auto"/>
        <w:ind w:left="360"/>
        <w:rPr>
          <w:sz w:val="28"/>
          <w:szCs w:val="28"/>
        </w:rPr>
      </w:pPr>
    </w:p>
    <w:p w14:paraId="223B59BF" w14:textId="77777777" w:rsidR="0030544B" w:rsidRPr="006B0571" w:rsidRDefault="0030544B" w:rsidP="006B0571">
      <w:pPr>
        <w:pStyle w:val="ListParagraph"/>
        <w:numPr>
          <w:ilvl w:val="0"/>
          <w:numId w:val="33"/>
        </w:numPr>
        <w:spacing w:before="240"/>
        <w:rPr>
          <w:b/>
          <w:bCs/>
          <w:sz w:val="28"/>
          <w:szCs w:val="28"/>
        </w:rPr>
      </w:pPr>
      <w:r w:rsidRPr="006B0571">
        <w:rPr>
          <w:b/>
          <w:bCs/>
          <w:sz w:val="28"/>
          <w:szCs w:val="28"/>
        </w:rPr>
        <w:t>List of tables</w:t>
      </w:r>
    </w:p>
    <w:p w14:paraId="59EEA803" w14:textId="06E764AE" w:rsidR="0030544B" w:rsidRPr="006B0571" w:rsidDel="00A416A8" w:rsidRDefault="0030544B" w:rsidP="006B0571">
      <w:pPr>
        <w:pStyle w:val="ListParagraph"/>
        <w:numPr>
          <w:ilvl w:val="1"/>
          <w:numId w:val="33"/>
        </w:numPr>
        <w:spacing w:before="240"/>
        <w:rPr>
          <w:del w:id="29" w:author="MUHAMMAD AHMAD HASSAN" w:date="2025-04-05T23:15:00Z" w16du:dateUtc="2025-04-05T18:15:00Z"/>
          <w:sz w:val="28"/>
          <w:szCs w:val="28"/>
        </w:rPr>
      </w:pPr>
      <w:del w:id="30" w:author="MUHAMMAD AHMAD HASSAN" w:date="2025-04-05T23:15:00Z" w16du:dateUtc="2025-04-05T18:15:00Z">
        <w:r w:rsidRPr="006B0571" w:rsidDel="00A416A8">
          <w:rPr>
            <w:sz w:val="28"/>
            <w:szCs w:val="28"/>
          </w:rPr>
          <w:delText>Functional testing Non-functional testing</w:delText>
        </w:r>
      </w:del>
    </w:p>
    <w:p w14:paraId="33B05AB3" w14:textId="1633E2D6" w:rsidR="0030544B" w:rsidDel="00A416A8" w:rsidRDefault="0030544B" w:rsidP="006B0571">
      <w:pPr>
        <w:pStyle w:val="ListParagraph"/>
        <w:numPr>
          <w:ilvl w:val="1"/>
          <w:numId w:val="33"/>
        </w:numPr>
        <w:spacing w:before="240"/>
        <w:rPr>
          <w:del w:id="31" w:author="MUHAMMAD AHMAD HASSAN" w:date="2025-04-05T23:15:00Z" w16du:dateUtc="2025-04-05T18:15:00Z"/>
          <w:sz w:val="28"/>
          <w:szCs w:val="28"/>
        </w:rPr>
      </w:pPr>
      <w:del w:id="32" w:author="MUHAMMAD AHMAD HASSAN" w:date="2025-04-05T23:15:00Z" w16du:dateUtc="2025-04-05T18:15:00Z">
        <w:r w:rsidRPr="006B0571" w:rsidDel="00A416A8">
          <w:rPr>
            <w:sz w:val="28"/>
            <w:szCs w:val="28"/>
          </w:rPr>
          <w:delText>Team roles and responsibilities Entity roles and responsibilities</w:delText>
        </w:r>
      </w:del>
    </w:p>
    <w:p w14:paraId="4C6B0884" w14:textId="0DE06468" w:rsidR="00A416A8" w:rsidRPr="00A416A8" w:rsidRDefault="00A416A8" w:rsidP="00A416A8">
      <w:pPr>
        <w:pStyle w:val="ListParagraph"/>
        <w:numPr>
          <w:ilvl w:val="1"/>
          <w:numId w:val="33"/>
        </w:numPr>
        <w:spacing w:before="240"/>
        <w:rPr>
          <w:ins w:id="33" w:author="MUHAMMAD AHMAD HASSAN" w:date="2025-04-05T23:15:00Z" w16du:dateUtc="2025-04-05T18:15:00Z"/>
          <w:sz w:val="28"/>
          <w:szCs w:val="28"/>
          <w:rPrChange w:id="34" w:author="MUHAMMAD AHMAD HASSAN" w:date="2025-04-05T23:15:00Z" w16du:dateUtc="2025-04-05T18:15:00Z">
            <w:rPr>
              <w:ins w:id="35" w:author="MUHAMMAD AHMAD HASSAN" w:date="2025-04-05T23:15:00Z" w16du:dateUtc="2025-04-05T18:15:00Z"/>
            </w:rPr>
          </w:rPrChange>
        </w:rPr>
      </w:pPr>
      <w:ins w:id="36" w:author="MUHAMMAD AHMAD HASSAN" w:date="2025-04-05T23:15:00Z" w16du:dateUtc="2025-04-05T18:15:00Z">
        <w:r>
          <w:rPr>
            <w:sz w:val="28"/>
            <w:szCs w:val="28"/>
          </w:rPr>
          <w:t>Schedule Summary</w:t>
        </w:r>
      </w:ins>
    </w:p>
    <w:p w14:paraId="2307C9DE" w14:textId="7B44273D" w:rsidR="00950ED7" w:rsidRPr="006B0571" w:rsidRDefault="00950ED7" w:rsidP="006B0571">
      <w:pPr>
        <w:spacing w:before="240"/>
        <w:rPr>
          <w:b/>
          <w:sz w:val="28"/>
          <w:szCs w:val="28"/>
        </w:rPr>
      </w:pPr>
    </w:p>
    <w:p w14:paraId="078B1CBC" w14:textId="77777777" w:rsidR="001415A6" w:rsidRDefault="001415A6">
      <w:pPr>
        <w:rPr>
          <w:rFonts w:ascii="Arial"/>
          <w:b/>
          <w:sz w:val="28"/>
        </w:rPr>
        <w:sectPr w:rsidR="001415A6" w:rsidSect="00A005BF">
          <w:pgSz w:w="12240" w:h="15840"/>
          <w:pgMar w:top="1820" w:right="360" w:bottom="280" w:left="720" w:header="720" w:footer="720" w:gutter="0"/>
          <w:cols w:space="720"/>
        </w:sectPr>
      </w:pPr>
    </w:p>
    <w:p w14:paraId="7EDA1104" w14:textId="5DFF0821" w:rsidR="00950ED7" w:rsidRPr="001415A6" w:rsidRDefault="00000000" w:rsidP="001415A6">
      <w:pPr>
        <w:pStyle w:val="Heading1"/>
        <w:spacing w:before="60" w:line="322" w:lineRule="exact"/>
        <w:rPr>
          <w:b w:val="0"/>
          <w:bCs w:val="0"/>
          <w:sz w:val="32"/>
          <w:szCs w:val="32"/>
          <w:u w:val="none"/>
        </w:rPr>
      </w:pPr>
      <w:r w:rsidRPr="001415A6">
        <w:rPr>
          <w:b w:val="0"/>
          <w:bCs w:val="0"/>
          <w:sz w:val="32"/>
          <w:szCs w:val="32"/>
          <w:u w:val="none"/>
        </w:rPr>
        <w:t>GITHUB</w:t>
      </w:r>
      <w:r w:rsidRPr="001415A6">
        <w:rPr>
          <w:b w:val="0"/>
          <w:bCs w:val="0"/>
          <w:spacing w:val="-3"/>
          <w:sz w:val="32"/>
          <w:szCs w:val="32"/>
          <w:u w:val="none"/>
        </w:rPr>
        <w:t xml:space="preserve"> </w:t>
      </w:r>
      <w:r w:rsidRPr="001415A6">
        <w:rPr>
          <w:b w:val="0"/>
          <w:bCs w:val="0"/>
          <w:spacing w:val="-4"/>
          <w:sz w:val="32"/>
          <w:szCs w:val="32"/>
          <w:u w:val="none"/>
        </w:rPr>
        <w:t>LINK</w:t>
      </w:r>
      <w:ins w:id="37" w:author="MUHAMMAD AHMAD HASSAN" w:date="2025-04-05T23:25:00Z" w16du:dateUtc="2025-04-05T18:25:00Z">
        <w:r w:rsidR="004F01D8">
          <w:rPr>
            <w:b w:val="0"/>
            <w:bCs w:val="0"/>
            <w:spacing w:val="-4"/>
            <w:sz w:val="32"/>
            <w:szCs w:val="32"/>
            <w:u w:val="none"/>
          </w:rPr>
          <w:t>(main branch)</w:t>
        </w:r>
      </w:ins>
      <w:r w:rsidRPr="001415A6">
        <w:rPr>
          <w:b w:val="0"/>
          <w:bCs w:val="0"/>
          <w:spacing w:val="-4"/>
          <w:sz w:val="32"/>
          <w:szCs w:val="32"/>
          <w:u w:val="none"/>
        </w:rPr>
        <w:t>:</w:t>
      </w:r>
    </w:p>
    <w:p w14:paraId="307226D9" w14:textId="77777777" w:rsidR="001415A6" w:rsidRDefault="001415A6"/>
    <w:p w14:paraId="0CB214AA" w14:textId="5E7DF748" w:rsidR="00950ED7" w:rsidRDefault="001415A6" w:rsidP="001415A6">
      <w:pPr>
        <w:pStyle w:val="BodyText"/>
        <w:spacing w:before="1"/>
        <w:ind w:left="720"/>
        <w:rPr>
          <w:b/>
          <w:color w:val="0000FF"/>
          <w:spacing w:val="-2"/>
          <w:sz w:val="28"/>
          <w:szCs w:val="22"/>
          <w:u w:val="single" w:color="0000FF"/>
        </w:rPr>
      </w:pPr>
      <w:hyperlink r:id="rId11" w:history="1">
        <w:r w:rsidRPr="0056167A">
          <w:rPr>
            <w:rStyle w:val="Hyperlink"/>
            <w:b/>
            <w:spacing w:val="-2"/>
            <w:sz w:val="28"/>
            <w:szCs w:val="22"/>
          </w:rPr>
          <w:t>https://github.com/Talha-AppDev/Software-Construction\</w:t>
        </w:r>
      </w:hyperlink>
    </w:p>
    <w:p w14:paraId="30853C3E" w14:textId="77777777" w:rsidR="001415A6" w:rsidRDefault="001415A6">
      <w:pPr>
        <w:pStyle w:val="BodyText"/>
        <w:spacing w:before="1"/>
        <w:rPr>
          <w:b/>
          <w:color w:val="0000FF"/>
          <w:spacing w:val="-2"/>
          <w:sz w:val="28"/>
          <w:szCs w:val="22"/>
          <w:u w:val="single" w:color="0000FF"/>
        </w:rPr>
      </w:pPr>
    </w:p>
    <w:p w14:paraId="7D45191B" w14:textId="77777777" w:rsidR="001415A6" w:rsidRDefault="001415A6">
      <w:pPr>
        <w:pStyle w:val="BodyText"/>
        <w:spacing w:before="1"/>
        <w:rPr>
          <w:b/>
          <w:sz w:val="28"/>
        </w:rPr>
      </w:pPr>
    </w:p>
    <w:p w14:paraId="38A871B9" w14:textId="77777777" w:rsidR="0005241B" w:rsidRPr="0005241B" w:rsidRDefault="0005241B" w:rsidP="0005241B">
      <w:pPr>
        <w:pStyle w:val="PlainText"/>
        <w:rPr>
          <w:rFonts w:ascii="Times New Roman" w:hAnsi="Times New Roman" w:cs="Times New Roman"/>
          <w:b/>
          <w:bCs/>
          <w:sz w:val="32"/>
          <w:szCs w:val="32"/>
        </w:rPr>
      </w:pPr>
      <w:r w:rsidRPr="0005241B">
        <w:rPr>
          <w:rFonts w:ascii="Times New Roman" w:hAnsi="Times New Roman" w:cs="Times New Roman"/>
          <w:b/>
          <w:bCs/>
          <w:sz w:val="32"/>
          <w:szCs w:val="32"/>
        </w:rPr>
        <w:t>1. Project Overview</w:t>
      </w:r>
    </w:p>
    <w:p w14:paraId="311F921C" w14:textId="3BC4D2D0" w:rsidR="0005241B" w:rsidRPr="0005241B" w:rsidRDefault="0005241B" w:rsidP="0005241B">
      <w:pPr>
        <w:pStyle w:val="PlainText"/>
        <w:rPr>
          <w:rFonts w:ascii="Times New Roman" w:hAnsi="Times New Roman" w:cs="Times New Roman"/>
          <w:sz w:val="24"/>
          <w:szCs w:val="24"/>
        </w:rPr>
      </w:pPr>
    </w:p>
    <w:p w14:paraId="23351617" w14:textId="77777777" w:rsidR="0005241B" w:rsidRPr="0005241B" w:rsidRDefault="0005241B" w:rsidP="0005241B">
      <w:pPr>
        <w:pStyle w:val="PlainText"/>
        <w:rPr>
          <w:rFonts w:ascii="Times New Roman" w:hAnsi="Times New Roman" w:cs="Times New Roman"/>
          <w:sz w:val="24"/>
          <w:szCs w:val="24"/>
        </w:rPr>
      </w:pPr>
    </w:p>
    <w:p w14:paraId="6DD54F4D" w14:textId="3C4F290C" w:rsidR="0005241B" w:rsidRPr="0005241B" w:rsidRDefault="0005241B" w:rsidP="0005241B">
      <w:pPr>
        <w:pStyle w:val="PlainText"/>
        <w:spacing w:before="240"/>
        <w:rPr>
          <w:rFonts w:ascii="Times New Roman" w:hAnsi="Times New Roman" w:cs="Times New Roman"/>
          <w:b/>
          <w:bCs/>
          <w:sz w:val="28"/>
          <w:szCs w:val="28"/>
        </w:rPr>
      </w:pPr>
      <w:r w:rsidRPr="0005241B">
        <w:rPr>
          <w:rFonts w:ascii="Times New Roman" w:hAnsi="Times New Roman" w:cs="Times New Roman"/>
          <w:b/>
          <w:bCs/>
          <w:sz w:val="28"/>
          <w:szCs w:val="28"/>
        </w:rPr>
        <w:t>1.1 Project Summary</w:t>
      </w:r>
    </w:p>
    <w:p w14:paraId="4B2E51DC" w14:textId="08D8522D" w:rsidR="0005241B" w:rsidRPr="0005241B" w:rsidRDefault="0005241B" w:rsidP="0005241B">
      <w:pPr>
        <w:pStyle w:val="PlainText"/>
        <w:spacing w:before="240" w:line="360" w:lineRule="auto"/>
        <w:jc w:val="both"/>
        <w:rPr>
          <w:rFonts w:ascii="Times New Roman" w:hAnsi="Times New Roman" w:cs="Times New Roman"/>
          <w:sz w:val="24"/>
          <w:szCs w:val="24"/>
        </w:rPr>
      </w:pPr>
      <w:r w:rsidRPr="0005241B">
        <w:rPr>
          <w:rFonts w:ascii="Times New Roman" w:hAnsi="Times New Roman" w:cs="Times New Roman"/>
          <w:sz w:val="24"/>
          <w:szCs w:val="24"/>
        </w:rPr>
        <w:t>The department aims to create an Event Management System (EMS) named "Event Hub". This system will promote, manage, and document both departmental and external events by streamlining registration, event monitoring, and post-event feedback. The system is intended to be efficient and user-friendly, enhancing student participation and ensuring comprehensive record-keeping for future planning.</w:t>
      </w:r>
    </w:p>
    <w:p w14:paraId="4B075384" w14:textId="77777777" w:rsidR="0005241B" w:rsidRPr="0005241B" w:rsidRDefault="0005241B" w:rsidP="0005241B">
      <w:pPr>
        <w:pStyle w:val="PlainText"/>
        <w:rPr>
          <w:rFonts w:ascii="Times New Roman" w:hAnsi="Times New Roman" w:cs="Times New Roman"/>
          <w:sz w:val="24"/>
          <w:szCs w:val="24"/>
        </w:rPr>
      </w:pPr>
    </w:p>
    <w:p w14:paraId="731BCCB0" w14:textId="77777777" w:rsidR="0005241B" w:rsidRPr="0005241B" w:rsidRDefault="0005241B" w:rsidP="0005241B">
      <w:pPr>
        <w:pStyle w:val="PlainText"/>
        <w:rPr>
          <w:rFonts w:ascii="Times New Roman" w:hAnsi="Times New Roman" w:cs="Times New Roman"/>
          <w:b/>
          <w:bCs/>
          <w:sz w:val="28"/>
          <w:szCs w:val="28"/>
        </w:rPr>
      </w:pPr>
      <w:r w:rsidRPr="0005241B">
        <w:rPr>
          <w:rFonts w:ascii="Times New Roman" w:hAnsi="Times New Roman" w:cs="Times New Roman"/>
          <w:b/>
          <w:bCs/>
          <w:sz w:val="28"/>
          <w:szCs w:val="28"/>
        </w:rPr>
        <w:t>1.2 Purpose, Scope, and Objectives</w:t>
      </w:r>
    </w:p>
    <w:p w14:paraId="0C885EB2" w14:textId="43FE2197" w:rsidR="0005241B" w:rsidRPr="0005241B" w:rsidRDefault="0005241B" w:rsidP="0005241B">
      <w:pPr>
        <w:pStyle w:val="PlainText"/>
        <w:rPr>
          <w:rFonts w:ascii="Times New Roman" w:hAnsi="Times New Roman" w:cs="Times New Roman"/>
          <w:sz w:val="24"/>
          <w:szCs w:val="24"/>
        </w:rPr>
      </w:pPr>
    </w:p>
    <w:p w14:paraId="66A595B9"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Purpose:</w:t>
      </w:r>
    </w:p>
    <w:p w14:paraId="03E57C67" w14:textId="43E67EE9" w:rsidR="0005241B" w:rsidRDefault="0005241B" w:rsidP="0005241B">
      <w:pPr>
        <w:pStyle w:val="PlainText"/>
        <w:spacing w:before="240"/>
        <w:jc w:val="both"/>
        <w:rPr>
          <w:rFonts w:ascii="Times New Roman" w:hAnsi="Times New Roman" w:cs="Times New Roman"/>
          <w:sz w:val="24"/>
          <w:szCs w:val="24"/>
        </w:rPr>
      </w:pPr>
      <w:r w:rsidRPr="0005241B">
        <w:rPr>
          <w:rFonts w:ascii="Times New Roman" w:hAnsi="Times New Roman" w:cs="Times New Roman"/>
          <w:sz w:val="24"/>
          <w:szCs w:val="24"/>
        </w:rPr>
        <w:t xml:space="preserve">  To design an efficient, automated system that manages event registration, monitoring, and feedback, thereby ensuring a smooth and engaging experience for students, faculty, and event organizers.</w:t>
      </w:r>
    </w:p>
    <w:p w14:paraId="23D528F6" w14:textId="77777777" w:rsidR="0005241B" w:rsidRPr="0005241B" w:rsidRDefault="0005241B" w:rsidP="0005241B">
      <w:pPr>
        <w:pStyle w:val="PlainText"/>
        <w:spacing w:before="240"/>
        <w:jc w:val="both"/>
        <w:rPr>
          <w:rFonts w:ascii="Times New Roman" w:hAnsi="Times New Roman" w:cs="Times New Roman"/>
          <w:sz w:val="24"/>
          <w:szCs w:val="24"/>
        </w:rPr>
      </w:pPr>
    </w:p>
    <w:p w14:paraId="15E2248E"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Scope:</w:t>
      </w:r>
    </w:p>
    <w:p w14:paraId="1FA12AB6"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sz w:val="24"/>
          <w:szCs w:val="24"/>
        </w:rPr>
        <w:t xml:space="preserve">  </w:t>
      </w:r>
      <w:r w:rsidRPr="0005241B">
        <w:rPr>
          <w:rFonts w:ascii="Times New Roman" w:hAnsi="Times New Roman" w:cs="Times New Roman"/>
          <w:b/>
          <w:bCs/>
          <w:sz w:val="24"/>
          <w:szCs w:val="24"/>
        </w:rPr>
        <w:t>Context:</w:t>
      </w:r>
    </w:p>
    <w:p w14:paraId="04F05AC4" w14:textId="77777777" w:rsidR="0005241B" w:rsidRPr="0005241B" w:rsidRDefault="0005241B" w:rsidP="0005241B">
      <w:pPr>
        <w:pStyle w:val="PlainText"/>
        <w:spacing w:before="240"/>
        <w:jc w:val="both"/>
        <w:rPr>
          <w:rFonts w:ascii="Times New Roman" w:hAnsi="Times New Roman" w:cs="Times New Roman"/>
          <w:sz w:val="24"/>
          <w:szCs w:val="24"/>
        </w:rPr>
      </w:pPr>
      <w:r w:rsidRPr="0005241B">
        <w:rPr>
          <w:rFonts w:ascii="Times New Roman" w:hAnsi="Times New Roman" w:cs="Times New Roman"/>
          <w:sz w:val="24"/>
          <w:szCs w:val="24"/>
        </w:rPr>
        <w:t xml:space="preserve">    A standalone system managing event registration and the scheduling of student participation.</w:t>
      </w:r>
    </w:p>
    <w:p w14:paraId="13D6D218"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 xml:space="preserve">  Functional Requirements:</w:t>
      </w:r>
    </w:p>
    <w:p w14:paraId="3346A1B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Event Management: Allows external organizers and departments to create, edit, and promote events.</w:t>
      </w:r>
    </w:p>
    <w:p w14:paraId="37B779E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Student Registration: Enables eligible students to register for events.</w:t>
      </w:r>
    </w:p>
    <w:p w14:paraId="14CD174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Post-Event Updates: Facilitates the upload of photos, news, and key outcomes after events are completed.</w:t>
      </w:r>
    </w:p>
    <w:p w14:paraId="1B0379CE"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Feedback and Rating: Provides mechanisms for students and teachers to rate and review events.</w:t>
      </w:r>
    </w:p>
    <w:p w14:paraId="6F649A5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Administration: Implements role-based access control for admins, faculty, and students.</w:t>
      </w:r>
    </w:p>
    <w:p w14:paraId="0181F8E4" w14:textId="282FD016"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w:t>
      </w:r>
      <w:del w:id="38" w:author="MUHAMMAD AHMAD HASSAN" w:date="2025-04-05T23:27:00Z" w16du:dateUtc="2025-04-05T18:27:00Z">
        <w:r w:rsidRPr="0005241B" w:rsidDel="004F01D8">
          <w:rPr>
            <w:rFonts w:ascii="Times New Roman" w:hAnsi="Times New Roman" w:cs="Times New Roman"/>
            <w:sz w:val="24"/>
            <w:szCs w:val="24"/>
          </w:rPr>
          <w:delText>Notification System: Issues automated alerts for upcoming events.</w:delText>
        </w:r>
      </w:del>
    </w:p>
    <w:p w14:paraId="327E109B" w14:textId="77777777" w:rsidR="0005241B" w:rsidRDefault="0005241B" w:rsidP="0005241B">
      <w:pPr>
        <w:pStyle w:val="PlainText"/>
        <w:spacing w:before="240"/>
        <w:rPr>
          <w:rFonts w:ascii="Times New Roman" w:hAnsi="Times New Roman" w:cs="Times New Roman"/>
          <w:sz w:val="24"/>
          <w:szCs w:val="24"/>
        </w:rPr>
      </w:pPr>
    </w:p>
    <w:p w14:paraId="1981F3AB" w14:textId="4391267B"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Objectives:</w:t>
      </w:r>
    </w:p>
    <w:p w14:paraId="296DB24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Create a centralized system to track and manage departmental events.</w:t>
      </w:r>
    </w:p>
    <w:p w14:paraId="705D0862"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Allow students to easily register and access event details.</w:t>
      </w:r>
    </w:p>
    <w:p w14:paraId="3C179974" w14:textId="7C759BB5"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w:t>
      </w:r>
      <w:del w:id="39" w:author="MUHAMMAD AHMAD HASSAN" w:date="2025-04-05T23:23:00Z" w16du:dateUtc="2025-04-05T18:23:00Z">
        <w:r w:rsidRPr="0005241B" w:rsidDel="004F01D8">
          <w:rPr>
            <w:rFonts w:ascii="Times New Roman" w:hAnsi="Times New Roman" w:cs="Times New Roman"/>
            <w:sz w:val="24"/>
            <w:szCs w:val="24"/>
          </w:rPr>
          <w:delText>Support secure access with appropriate permissions based on user roles.</w:delText>
        </w:r>
      </w:del>
    </w:p>
    <w:p w14:paraId="7066C8B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Facilitate continuous improvement through feedback and ratings from users.</w:t>
      </w:r>
    </w:p>
    <w:p w14:paraId="322FCD15" w14:textId="77777777" w:rsid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Ensure that the system is scalable and maintains data security during high concurrency periods.</w:t>
      </w:r>
    </w:p>
    <w:p w14:paraId="7ACEDC2C" w14:textId="77777777" w:rsidR="0005241B" w:rsidRPr="0005241B" w:rsidRDefault="0005241B" w:rsidP="0005241B">
      <w:pPr>
        <w:pStyle w:val="PlainText"/>
        <w:spacing w:before="240"/>
        <w:rPr>
          <w:rFonts w:ascii="Times New Roman" w:hAnsi="Times New Roman" w:cs="Times New Roman"/>
          <w:sz w:val="24"/>
          <w:szCs w:val="24"/>
        </w:rPr>
      </w:pPr>
    </w:p>
    <w:p w14:paraId="6EDB70F9" w14:textId="77777777" w:rsidR="0005241B" w:rsidRPr="0005241B" w:rsidRDefault="0005241B" w:rsidP="0005241B">
      <w:pPr>
        <w:pStyle w:val="PlainText"/>
        <w:rPr>
          <w:rFonts w:ascii="Times New Roman" w:hAnsi="Times New Roman" w:cs="Times New Roman"/>
          <w:sz w:val="24"/>
          <w:szCs w:val="24"/>
        </w:rPr>
      </w:pPr>
    </w:p>
    <w:p w14:paraId="7389F232" w14:textId="77777777" w:rsidR="0005241B" w:rsidRPr="0005241B" w:rsidRDefault="0005241B" w:rsidP="0005241B">
      <w:pPr>
        <w:pStyle w:val="PlainText"/>
        <w:rPr>
          <w:rFonts w:ascii="Times New Roman" w:hAnsi="Times New Roman" w:cs="Times New Roman"/>
          <w:b/>
          <w:bCs/>
          <w:sz w:val="28"/>
          <w:szCs w:val="28"/>
        </w:rPr>
      </w:pPr>
      <w:r w:rsidRPr="0005241B">
        <w:rPr>
          <w:rFonts w:ascii="Times New Roman" w:hAnsi="Times New Roman" w:cs="Times New Roman"/>
          <w:b/>
          <w:bCs/>
          <w:sz w:val="28"/>
          <w:szCs w:val="28"/>
        </w:rPr>
        <w:t>1.3 Assumptions and Constraints</w:t>
      </w:r>
    </w:p>
    <w:p w14:paraId="17B2C17C"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Constraints:</w:t>
      </w:r>
    </w:p>
    <w:p w14:paraId="3FB5836B"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software is built using Java.</w:t>
      </w:r>
    </w:p>
    <w:p w14:paraId="317F83C0"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authentication is mandatory for registration and feedback submission.</w:t>
      </w:r>
    </w:p>
    <w:p w14:paraId="03EE3B77"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system must handle high concurrent users during event registration.</w:t>
      </w:r>
    </w:p>
    <w:p w14:paraId="656BE81F"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project is to be completed within the semester timeline.</w:t>
      </w:r>
    </w:p>
    <w:p w14:paraId="77B4C753" w14:textId="77777777" w:rsidR="0005241B" w:rsidRPr="0005241B" w:rsidRDefault="0005241B" w:rsidP="0005241B">
      <w:pPr>
        <w:pStyle w:val="PlainText"/>
        <w:spacing w:before="240"/>
        <w:rPr>
          <w:rFonts w:ascii="Times New Roman" w:hAnsi="Times New Roman" w:cs="Times New Roman"/>
          <w:sz w:val="24"/>
          <w:szCs w:val="24"/>
        </w:rPr>
      </w:pPr>
    </w:p>
    <w:p w14:paraId="6D4FA1BA"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4"/>
          <w:szCs w:val="24"/>
        </w:rPr>
        <w:t>Assumptions:</w:t>
      </w:r>
    </w:p>
    <w:p w14:paraId="22FC5009" w14:textId="5D97AB23"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w:t>
      </w:r>
      <w:del w:id="40" w:author="MUHAMMAD AHMAD HASSAN" w:date="2025-04-05T22:52:00Z" w16du:dateUtc="2025-04-05T17:52:00Z">
        <w:r w:rsidRPr="0005241B" w:rsidDel="00567AED">
          <w:rPr>
            <w:rFonts w:ascii="Times New Roman" w:hAnsi="Times New Roman" w:cs="Times New Roman"/>
            <w:sz w:val="24"/>
            <w:szCs w:val="24"/>
          </w:rPr>
          <w:delText xml:space="preserve"> Access to the system is limited to departmental students and staff</w:delText>
        </w:r>
      </w:del>
      <w:r w:rsidRPr="0005241B">
        <w:rPr>
          <w:rFonts w:ascii="Times New Roman" w:hAnsi="Times New Roman" w:cs="Times New Roman"/>
          <w:sz w:val="24"/>
          <w:szCs w:val="24"/>
        </w:rPr>
        <w:t>.</w:t>
      </w:r>
    </w:p>
    <w:p w14:paraId="44973FA9"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Events have predefined eligibility criteria (e.g., department, year, batch).</w:t>
      </w:r>
    </w:p>
    <w:p w14:paraId="797220CA"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The EMS supports image uploads and post-event feedback.</w:t>
      </w:r>
    </w:p>
    <w:p w14:paraId="2A60E2E4" w14:textId="77777777" w:rsidR="0005241B" w:rsidRPr="0005241B" w:rsidRDefault="0005241B" w:rsidP="0005241B">
      <w:pPr>
        <w:pStyle w:val="PlainText"/>
        <w:spacing w:before="240"/>
        <w:rPr>
          <w:rFonts w:ascii="Times New Roman" w:hAnsi="Times New Roman" w:cs="Times New Roman"/>
          <w:sz w:val="24"/>
          <w:szCs w:val="24"/>
        </w:rPr>
      </w:pPr>
    </w:p>
    <w:p w14:paraId="61ED01E5" w14:textId="77777777" w:rsidR="0005241B" w:rsidRPr="0005241B" w:rsidRDefault="0005241B" w:rsidP="0005241B">
      <w:pPr>
        <w:pStyle w:val="PlainText"/>
        <w:spacing w:before="240"/>
        <w:rPr>
          <w:rFonts w:ascii="Times New Roman" w:hAnsi="Times New Roman" w:cs="Times New Roman"/>
          <w:b/>
          <w:bCs/>
          <w:sz w:val="24"/>
          <w:szCs w:val="24"/>
        </w:rPr>
      </w:pPr>
      <w:r w:rsidRPr="0005241B">
        <w:rPr>
          <w:rFonts w:ascii="Times New Roman" w:hAnsi="Times New Roman" w:cs="Times New Roman"/>
          <w:b/>
          <w:bCs/>
          <w:sz w:val="28"/>
          <w:szCs w:val="28"/>
        </w:rPr>
        <w:t>1.4 Project Deliverables</w:t>
      </w:r>
    </w:p>
    <w:p w14:paraId="179C0A20"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Event Management System (EMS): A fully functional web-based application.</w:t>
      </w:r>
    </w:p>
    <w:p w14:paraId="583D1F14"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User Interface (UI): An intuitive, responsive interface for all user roles.</w:t>
      </w:r>
    </w:p>
    <w:p w14:paraId="3BDE179C"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Database Schema: A structured database to store event and user data.</w:t>
      </w:r>
    </w:p>
    <w:p w14:paraId="523C913D"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Post-Event Features: Capabilities for image uploads, event ratings, and feedback submission.</w:t>
      </w:r>
    </w:p>
    <w:p w14:paraId="789CBBA1"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Documentation: Comprehensive user manual, system design document, and test reports.</w:t>
      </w:r>
    </w:p>
    <w:p w14:paraId="2FD713F6" w14:textId="77777777" w:rsidR="0005241B" w:rsidRPr="0005241B" w:rsidRDefault="0005241B" w:rsidP="0005241B">
      <w:pPr>
        <w:pStyle w:val="PlainText"/>
        <w:spacing w:before="240"/>
        <w:rPr>
          <w:rFonts w:ascii="Times New Roman" w:hAnsi="Times New Roman" w:cs="Times New Roman"/>
          <w:sz w:val="24"/>
          <w:szCs w:val="24"/>
        </w:rPr>
      </w:pPr>
    </w:p>
    <w:p w14:paraId="6925A399" w14:textId="77777777" w:rsidR="0005241B" w:rsidRPr="0005241B" w:rsidRDefault="0005241B" w:rsidP="0005241B">
      <w:pPr>
        <w:pStyle w:val="PlainText"/>
        <w:spacing w:before="240"/>
        <w:rPr>
          <w:rFonts w:ascii="Times New Roman" w:hAnsi="Times New Roman" w:cs="Times New Roman"/>
          <w:b/>
          <w:bCs/>
          <w:sz w:val="28"/>
          <w:szCs w:val="28"/>
        </w:rPr>
      </w:pPr>
      <w:r w:rsidRPr="0005241B">
        <w:rPr>
          <w:rFonts w:ascii="Times New Roman" w:hAnsi="Times New Roman" w:cs="Times New Roman"/>
          <w:b/>
          <w:bCs/>
          <w:sz w:val="28"/>
          <w:szCs w:val="28"/>
        </w:rPr>
        <w:t>1.5 Schedule Summary</w:t>
      </w:r>
    </w:p>
    <w:p w14:paraId="4083AD9D" w14:textId="77777777" w:rsidR="0005241B" w:rsidRPr="0005241B" w:rsidRDefault="0005241B" w:rsidP="0005241B">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The project is divided into several phases:</w:t>
      </w:r>
    </w:p>
    <w:tbl>
      <w:tblPr>
        <w:tblStyle w:val="TableGrid"/>
        <w:tblW w:w="0" w:type="auto"/>
        <w:tblLook w:val="04A0" w:firstRow="1" w:lastRow="0" w:firstColumn="1" w:lastColumn="0" w:noHBand="0" w:noVBand="1"/>
      </w:tblPr>
      <w:tblGrid>
        <w:gridCol w:w="5575"/>
        <w:gridCol w:w="5575"/>
      </w:tblGrid>
      <w:tr w:rsidR="00684AD4" w:rsidRPr="007148AA" w14:paraId="302074FE" w14:textId="77777777" w:rsidTr="00684AD4">
        <w:trPr>
          <w:ins w:id="41" w:author="MUHAMMAD AHMAD HASSAN" w:date="2025-04-05T22:55:00Z" w16du:dateUtc="2025-04-05T17:55:00Z"/>
        </w:trPr>
        <w:tc>
          <w:tcPr>
            <w:tcW w:w="5575" w:type="dxa"/>
          </w:tcPr>
          <w:p w14:paraId="5C7678A7" w14:textId="77777777" w:rsidR="00684AD4" w:rsidRPr="007148AA" w:rsidRDefault="00684AD4" w:rsidP="007148AA">
            <w:pPr>
              <w:pStyle w:val="PlainText"/>
              <w:spacing w:before="240"/>
              <w:rPr>
                <w:ins w:id="42" w:author="MUHAMMAD AHMAD HASSAN" w:date="2025-04-05T22:55:00Z" w16du:dateUtc="2025-04-05T17:55:00Z"/>
                <w:rFonts w:ascii="Times New Roman" w:hAnsi="Times New Roman" w:cs="Times New Roman"/>
                <w:sz w:val="24"/>
                <w:szCs w:val="24"/>
              </w:rPr>
            </w:pPr>
            <w:ins w:id="43" w:author="MUHAMMAD AHMAD HASSAN" w:date="2025-04-05T22:55:00Z" w16du:dateUtc="2025-04-05T17:55:00Z">
              <w:r w:rsidRPr="007148AA">
                <w:rPr>
                  <w:rFonts w:ascii="Times New Roman" w:hAnsi="Times New Roman" w:cs="Times New Roman"/>
                  <w:sz w:val="24"/>
                  <w:szCs w:val="24"/>
                </w:rPr>
                <w:t xml:space="preserve">  1. </w:t>
              </w:r>
              <w:r w:rsidRPr="00A416A8">
                <w:rPr>
                  <w:rFonts w:ascii="Times New Roman" w:hAnsi="Times New Roman" w:cs="Times New Roman"/>
                  <w:b/>
                  <w:bCs/>
                  <w:sz w:val="24"/>
                  <w:szCs w:val="24"/>
                  <w:rPrChange w:id="44" w:author="MUHAMMAD AHMAD HASSAN" w:date="2025-04-05T23:22:00Z" w16du:dateUtc="2025-04-05T18:22:00Z">
                    <w:rPr>
                      <w:rFonts w:ascii="Times New Roman" w:hAnsi="Times New Roman" w:cs="Times New Roman"/>
                      <w:sz w:val="24"/>
                      <w:szCs w:val="24"/>
                    </w:rPr>
                  </w:rPrChange>
                </w:rPr>
                <w:t>Requirement Gathering &amp; Planning</w:t>
              </w:r>
            </w:ins>
          </w:p>
        </w:tc>
        <w:tc>
          <w:tcPr>
            <w:tcW w:w="5575" w:type="dxa"/>
          </w:tcPr>
          <w:p w14:paraId="47FF81B9" w14:textId="77777777" w:rsidR="00684AD4" w:rsidRPr="00A416A8" w:rsidRDefault="00684AD4" w:rsidP="007148AA">
            <w:pPr>
              <w:pStyle w:val="PlainText"/>
              <w:spacing w:before="240"/>
              <w:rPr>
                <w:ins w:id="45" w:author="MUHAMMAD AHMAD HASSAN" w:date="2025-04-05T22:55:00Z" w16du:dateUtc="2025-04-05T17:55:00Z"/>
                <w:rFonts w:ascii="Times New Roman" w:hAnsi="Times New Roman" w:cs="Times New Roman"/>
                <w:b/>
                <w:bCs/>
                <w:sz w:val="24"/>
                <w:szCs w:val="24"/>
                <w:rPrChange w:id="46" w:author="MUHAMMAD AHMAD HASSAN" w:date="2025-04-05T23:23:00Z" w16du:dateUtc="2025-04-05T18:23:00Z">
                  <w:rPr>
                    <w:ins w:id="47" w:author="MUHAMMAD AHMAD HASSAN" w:date="2025-04-05T22:55:00Z" w16du:dateUtc="2025-04-05T17:55:00Z"/>
                    <w:rFonts w:ascii="Times New Roman" w:hAnsi="Times New Roman" w:cs="Times New Roman"/>
                    <w:sz w:val="24"/>
                    <w:szCs w:val="24"/>
                  </w:rPr>
                </w:rPrChange>
              </w:rPr>
            </w:pPr>
            <w:ins w:id="48" w:author="MUHAMMAD AHMAD HASSAN" w:date="2025-04-05T22:55:00Z" w16du:dateUtc="2025-04-05T17:55:00Z">
              <w:r w:rsidRPr="007148AA">
                <w:rPr>
                  <w:rFonts w:ascii="Times New Roman" w:hAnsi="Times New Roman" w:cs="Times New Roman"/>
                  <w:sz w:val="24"/>
                  <w:szCs w:val="24"/>
                </w:rPr>
                <w:t xml:space="preserve"> </w:t>
              </w:r>
              <w:r w:rsidRPr="00A416A8">
                <w:rPr>
                  <w:rFonts w:ascii="Times New Roman" w:hAnsi="Times New Roman" w:cs="Times New Roman"/>
                  <w:b/>
                  <w:bCs/>
                  <w:sz w:val="24"/>
                  <w:szCs w:val="24"/>
                  <w:rPrChange w:id="49" w:author="MUHAMMAD AHMAD HASSAN" w:date="2025-04-05T23:23:00Z" w16du:dateUtc="2025-04-05T18:23:00Z">
                    <w:rPr>
                      <w:rFonts w:ascii="Times New Roman" w:hAnsi="Times New Roman" w:cs="Times New Roman"/>
                      <w:sz w:val="24"/>
                      <w:szCs w:val="24"/>
                    </w:rPr>
                  </w:rPrChange>
                </w:rPr>
                <w:t>Completed</w:t>
              </w:r>
            </w:ins>
          </w:p>
        </w:tc>
      </w:tr>
      <w:tr w:rsidR="00684AD4" w:rsidRPr="007148AA" w14:paraId="61E97937" w14:textId="77777777" w:rsidTr="00684AD4">
        <w:trPr>
          <w:ins w:id="50" w:author="MUHAMMAD AHMAD HASSAN" w:date="2025-04-05T22:55:00Z" w16du:dateUtc="2025-04-05T17:55:00Z"/>
        </w:trPr>
        <w:tc>
          <w:tcPr>
            <w:tcW w:w="5575" w:type="dxa"/>
          </w:tcPr>
          <w:p w14:paraId="6835057E" w14:textId="77777777" w:rsidR="00684AD4" w:rsidRPr="007148AA" w:rsidRDefault="00684AD4" w:rsidP="007148AA">
            <w:pPr>
              <w:pStyle w:val="PlainText"/>
              <w:spacing w:before="240"/>
              <w:rPr>
                <w:ins w:id="51" w:author="MUHAMMAD AHMAD HASSAN" w:date="2025-04-05T22:55:00Z" w16du:dateUtc="2025-04-05T17:55:00Z"/>
                <w:rFonts w:ascii="Times New Roman" w:hAnsi="Times New Roman" w:cs="Times New Roman"/>
                <w:sz w:val="24"/>
                <w:szCs w:val="24"/>
              </w:rPr>
            </w:pPr>
            <w:ins w:id="52" w:author="MUHAMMAD AHMAD HASSAN" w:date="2025-04-05T22:55:00Z" w16du:dateUtc="2025-04-05T17:55:00Z">
              <w:r w:rsidRPr="007148AA">
                <w:rPr>
                  <w:rFonts w:ascii="Times New Roman" w:hAnsi="Times New Roman" w:cs="Times New Roman"/>
                  <w:sz w:val="24"/>
                  <w:szCs w:val="24"/>
                </w:rPr>
                <w:t xml:space="preserve">  2. Analysis</w:t>
              </w:r>
            </w:ins>
          </w:p>
        </w:tc>
        <w:tc>
          <w:tcPr>
            <w:tcW w:w="5575" w:type="dxa"/>
          </w:tcPr>
          <w:p w14:paraId="5520AF14" w14:textId="77777777" w:rsidR="00684AD4" w:rsidRPr="007148AA" w:rsidRDefault="00684AD4" w:rsidP="007148AA">
            <w:pPr>
              <w:pStyle w:val="PlainText"/>
              <w:spacing w:before="240"/>
              <w:rPr>
                <w:ins w:id="53" w:author="MUHAMMAD AHMAD HASSAN" w:date="2025-04-05T22:55:00Z" w16du:dateUtc="2025-04-05T17:55:00Z"/>
                <w:rFonts w:ascii="Times New Roman" w:hAnsi="Times New Roman" w:cs="Times New Roman"/>
                <w:sz w:val="24"/>
                <w:szCs w:val="24"/>
              </w:rPr>
            </w:pPr>
            <w:ins w:id="54" w:author="MUHAMMAD AHMAD HASSAN" w:date="2025-04-05T22:55:00Z" w16du:dateUtc="2025-04-05T17:55:00Z">
              <w:r w:rsidRPr="007148AA">
                <w:rPr>
                  <w:rFonts w:ascii="Times New Roman" w:hAnsi="Times New Roman" w:cs="Times New Roman"/>
                  <w:sz w:val="24"/>
                  <w:szCs w:val="24"/>
                </w:rPr>
                <w:t xml:space="preserve"> 2 weeks</w:t>
              </w:r>
            </w:ins>
          </w:p>
        </w:tc>
      </w:tr>
      <w:tr w:rsidR="00684AD4" w:rsidRPr="007148AA" w14:paraId="3B9D439D" w14:textId="77777777" w:rsidTr="00684AD4">
        <w:trPr>
          <w:ins w:id="55" w:author="MUHAMMAD AHMAD HASSAN" w:date="2025-04-05T22:55:00Z" w16du:dateUtc="2025-04-05T17:55:00Z"/>
        </w:trPr>
        <w:tc>
          <w:tcPr>
            <w:tcW w:w="5575" w:type="dxa"/>
          </w:tcPr>
          <w:p w14:paraId="54DC22D9" w14:textId="77777777" w:rsidR="00684AD4" w:rsidRPr="007148AA" w:rsidRDefault="00684AD4" w:rsidP="007148AA">
            <w:pPr>
              <w:pStyle w:val="PlainText"/>
              <w:spacing w:before="240"/>
              <w:rPr>
                <w:ins w:id="56" w:author="MUHAMMAD AHMAD HASSAN" w:date="2025-04-05T22:55:00Z" w16du:dateUtc="2025-04-05T17:55:00Z"/>
                <w:rFonts w:ascii="Times New Roman" w:hAnsi="Times New Roman" w:cs="Times New Roman"/>
                <w:sz w:val="24"/>
                <w:szCs w:val="24"/>
              </w:rPr>
            </w:pPr>
            <w:ins w:id="57" w:author="MUHAMMAD AHMAD HASSAN" w:date="2025-04-05T22:55:00Z" w16du:dateUtc="2025-04-05T17:55:00Z">
              <w:r w:rsidRPr="007148AA">
                <w:rPr>
                  <w:rFonts w:ascii="Times New Roman" w:hAnsi="Times New Roman" w:cs="Times New Roman"/>
                  <w:sz w:val="24"/>
                  <w:szCs w:val="24"/>
                </w:rPr>
                <w:t xml:space="preserve">  3. Coding</w:t>
              </w:r>
            </w:ins>
          </w:p>
        </w:tc>
        <w:tc>
          <w:tcPr>
            <w:tcW w:w="5575" w:type="dxa"/>
          </w:tcPr>
          <w:p w14:paraId="1C31BFF1" w14:textId="77777777" w:rsidR="00684AD4" w:rsidRPr="007148AA" w:rsidRDefault="00684AD4" w:rsidP="007148AA">
            <w:pPr>
              <w:pStyle w:val="PlainText"/>
              <w:spacing w:before="240"/>
              <w:rPr>
                <w:ins w:id="58" w:author="MUHAMMAD AHMAD HASSAN" w:date="2025-04-05T22:55:00Z" w16du:dateUtc="2025-04-05T17:55:00Z"/>
                <w:rFonts w:ascii="Times New Roman" w:hAnsi="Times New Roman" w:cs="Times New Roman"/>
                <w:sz w:val="24"/>
                <w:szCs w:val="24"/>
              </w:rPr>
            </w:pPr>
            <w:ins w:id="59" w:author="MUHAMMAD AHMAD HASSAN" w:date="2025-04-05T22:55:00Z" w16du:dateUtc="2025-04-05T17:55:00Z">
              <w:r w:rsidRPr="007148AA">
                <w:rPr>
                  <w:rFonts w:ascii="Times New Roman" w:hAnsi="Times New Roman" w:cs="Times New Roman"/>
                  <w:sz w:val="24"/>
                  <w:szCs w:val="24"/>
                </w:rPr>
                <w:t xml:space="preserve"> 4 weeks</w:t>
              </w:r>
            </w:ins>
          </w:p>
        </w:tc>
      </w:tr>
      <w:tr w:rsidR="00684AD4" w:rsidRPr="007148AA" w14:paraId="34AAE1EA" w14:textId="77777777" w:rsidTr="00684AD4">
        <w:trPr>
          <w:ins w:id="60" w:author="MUHAMMAD AHMAD HASSAN" w:date="2025-04-05T22:55:00Z" w16du:dateUtc="2025-04-05T17:55:00Z"/>
        </w:trPr>
        <w:tc>
          <w:tcPr>
            <w:tcW w:w="5575" w:type="dxa"/>
          </w:tcPr>
          <w:p w14:paraId="1B37A751" w14:textId="77777777" w:rsidR="00684AD4" w:rsidRPr="007148AA" w:rsidRDefault="00684AD4" w:rsidP="007148AA">
            <w:pPr>
              <w:pStyle w:val="PlainText"/>
              <w:spacing w:before="240"/>
              <w:rPr>
                <w:ins w:id="61" w:author="MUHAMMAD AHMAD HASSAN" w:date="2025-04-05T22:55:00Z" w16du:dateUtc="2025-04-05T17:55:00Z"/>
                <w:rFonts w:ascii="Times New Roman" w:hAnsi="Times New Roman" w:cs="Times New Roman"/>
                <w:sz w:val="24"/>
                <w:szCs w:val="24"/>
              </w:rPr>
            </w:pPr>
            <w:ins w:id="62" w:author="MUHAMMAD AHMAD HASSAN" w:date="2025-04-05T22:55:00Z" w16du:dateUtc="2025-04-05T17:55:00Z">
              <w:r w:rsidRPr="007148AA">
                <w:rPr>
                  <w:rFonts w:ascii="Times New Roman" w:hAnsi="Times New Roman" w:cs="Times New Roman"/>
                  <w:sz w:val="24"/>
                  <w:szCs w:val="24"/>
                </w:rPr>
                <w:t xml:space="preserve">  4. Testing</w:t>
              </w:r>
            </w:ins>
          </w:p>
        </w:tc>
        <w:tc>
          <w:tcPr>
            <w:tcW w:w="5575" w:type="dxa"/>
          </w:tcPr>
          <w:p w14:paraId="411A9AA1" w14:textId="77777777" w:rsidR="00684AD4" w:rsidRPr="007148AA" w:rsidRDefault="00684AD4" w:rsidP="007148AA">
            <w:pPr>
              <w:pStyle w:val="PlainText"/>
              <w:spacing w:before="240"/>
              <w:rPr>
                <w:ins w:id="63" w:author="MUHAMMAD AHMAD HASSAN" w:date="2025-04-05T22:55:00Z" w16du:dateUtc="2025-04-05T17:55:00Z"/>
                <w:rFonts w:ascii="Times New Roman" w:hAnsi="Times New Roman" w:cs="Times New Roman"/>
                <w:sz w:val="24"/>
                <w:szCs w:val="24"/>
              </w:rPr>
            </w:pPr>
            <w:ins w:id="64" w:author="MUHAMMAD AHMAD HASSAN" w:date="2025-04-05T22:55:00Z" w16du:dateUtc="2025-04-05T17:55:00Z">
              <w:r w:rsidRPr="007148AA">
                <w:rPr>
                  <w:rFonts w:ascii="Times New Roman" w:hAnsi="Times New Roman" w:cs="Times New Roman"/>
                  <w:sz w:val="24"/>
                  <w:szCs w:val="24"/>
                </w:rPr>
                <w:t xml:space="preserve"> 3 weeks</w:t>
              </w:r>
            </w:ins>
          </w:p>
        </w:tc>
      </w:tr>
      <w:tr w:rsidR="00684AD4" w:rsidRPr="007148AA" w14:paraId="54F1ED0E" w14:textId="77777777" w:rsidTr="00684AD4">
        <w:trPr>
          <w:ins w:id="65" w:author="MUHAMMAD AHMAD HASSAN" w:date="2025-04-05T22:55:00Z" w16du:dateUtc="2025-04-05T17:55:00Z"/>
        </w:trPr>
        <w:tc>
          <w:tcPr>
            <w:tcW w:w="5575" w:type="dxa"/>
          </w:tcPr>
          <w:p w14:paraId="1AA9962B" w14:textId="77777777" w:rsidR="00684AD4" w:rsidRPr="007148AA" w:rsidRDefault="00684AD4" w:rsidP="007148AA">
            <w:pPr>
              <w:pStyle w:val="PlainText"/>
              <w:spacing w:before="240"/>
              <w:rPr>
                <w:ins w:id="66" w:author="MUHAMMAD AHMAD HASSAN" w:date="2025-04-05T22:55:00Z" w16du:dateUtc="2025-04-05T17:55:00Z"/>
                <w:rFonts w:ascii="Times New Roman" w:hAnsi="Times New Roman" w:cs="Times New Roman"/>
                <w:sz w:val="24"/>
                <w:szCs w:val="24"/>
              </w:rPr>
            </w:pPr>
            <w:ins w:id="67" w:author="MUHAMMAD AHMAD HASSAN" w:date="2025-04-05T22:55:00Z" w16du:dateUtc="2025-04-05T17:55:00Z">
              <w:r w:rsidRPr="007148AA">
                <w:rPr>
                  <w:rFonts w:ascii="Times New Roman" w:hAnsi="Times New Roman" w:cs="Times New Roman"/>
                  <w:sz w:val="24"/>
                  <w:szCs w:val="24"/>
                </w:rPr>
                <w:t xml:space="preserve">  5. Deployment</w:t>
              </w:r>
            </w:ins>
          </w:p>
        </w:tc>
        <w:tc>
          <w:tcPr>
            <w:tcW w:w="5575" w:type="dxa"/>
          </w:tcPr>
          <w:p w14:paraId="76F2A006" w14:textId="77777777" w:rsidR="00684AD4" w:rsidRPr="007148AA" w:rsidRDefault="00684AD4" w:rsidP="007148AA">
            <w:pPr>
              <w:pStyle w:val="PlainText"/>
              <w:spacing w:before="240"/>
              <w:rPr>
                <w:ins w:id="68" w:author="MUHAMMAD AHMAD HASSAN" w:date="2025-04-05T22:55:00Z" w16du:dateUtc="2025-04-05T17:55:00Z"/>
                <w:rFonts w:ascii="Times New Roman" w:hAnsi="Times New Roman" w:cs="Times New Roman"/>
                <w:sz w:val="24"/>
                <w:szCs w:val="24"/>
              </w:rPr>
            </w:pPr>
            <w:ins w:id="69" w:author="MUHAMMAD AHMAD HASSAN" w:date="2025-04-05T22:55:00Z" w16du:dateUtc="2025-04-05T17:55:00Z">
              <w:r w:rsidRPr="007148AA">
                <w:rPr>
                  <w:rFonts w:ascii="Times New Roman" w:hAnsi="Times New Roman" w:cs="Times New Roman"/>
                  <w:sz w:val="24"/>
                  <w:szCs w:val="24"/>
                </w:rPr>
                <w:t xml:space="preserve"> 2 weeks</w:t>
              </w:r>
            </w:ins>
          </w:p>
        </w:tc>
      </w:tr>
    </w:tbl>
    <w:p w14:paraId="16A8493D" w14:textId="504D0304" w:rsidR="0005241B" w:rsidRPr="00684AD4" w:rsidDel="00684AD4" w:rsidRDefault="0005241B" w:rsidP="0005241B">
      <w:pPr>
        <w:pStyle w:val="PlainText"/>
        <w:spacing w:before="240"/>
        <w:rPr>
          <w:del w:id="70" w:author="MUHAMMAD AHMAD HASSAN" w:date="2025-04-05T22:55:00Z" w16du:dateUtc="2025-04-05T17:55:00Z"/>
          <w:rFonts w:ascii="Times New Roman" w:hAnsi="Times New Roman" w:cs="Times New Roman"/>
          <w:sz w:val="24"/>
          <w:szCs w:val="24"/>
        </w:rPr>
      </w:pPr>
      <w:del w:id="71" w:author="MUHAMMAD AHMAD HASSAN" w:date="2025-04-05T22:55:00Z" w16du:dateUtc="2025-04-05T17:55:00Z">
        <w:r w:rsidRPr="00684AD4" w:rsidDel="00684AD4">
          <w:rPr>
            <w:rFonts w:ascii="Times New Roman" w:hAnsi="Times New Roman" w:cs="Times New Roman"/>
            <w:sz w:val="24"/>
            <w:szCs w:val="24"/>
          </w:rPr>
          <w:delText xml:space="preserve">  1. Requirement Gathering &amp; Planning: Completed</w:delText>
        </w:r>
      </w:del>
    </w:p>
    <w:p w14:paraId="510E5D89" w14:textId="137328A5" w:rsidR="0005241B" w:rsidRPr="00684AD4" w:rsidDel="00684AD4" w:rsidRDefault="0005241B" w:rsidP="0005241B">
      <w:pPr>
        <w:pStyle w:val="PlainText"/>
        <w:spacing w:before="240"/>
        <w:rPr>
          <w:del w:id="72" w:author="MUHAMMAD AHMAD HASSAN" w:date="2025-04-05T22:55:00Z" w16du:dateUtc="2025-04-05T17:55:00Z"/>
          <w:rFonts w:ascii="Times New Roman" w:hAnsi="Times New Roman" w:cs="Times New Roman"/>
          <w:sz w:val="24"/>
          <w:szCs w:val="24"/>
        </w:rPr>
      </w:pPr>
      <w:del w:id="73" w:author="MUHAMMAD AHMAD HASSAN" w:date="2025-04-05T22:55:00Z" w16du:dateUtc="2025-04-05T17:55:00Z">
        <w:r w:rsidRPr="00684AD4" w:rsidDel="00684AD4">
          <w:rPr>
            <w:rFonts w:ascii="Times New Roman" w:hAnsi="Times New Roman" w:cs="Times New Roman"/>
            <w:sz w:val="24"/>
            <w:szCs w:val="24"/>
          </w:rPr>
          <w:delText xml:space="preserve">  2. Analysis: 2 weeks</w:delText>
        </w:r>
      </w:del>
    </w:p>
    <w:p w14:paraId="2F272956" w14:textId="287C940B" w:rsidR="0005241B" w:rsidRPr="00684AD4" w:rsidDel="00684AD4" w:rsidRDefault="0005241B" w:rsidP="0005241B">
      <w:pPr>
        <w:pStyle w:val="PlainText"/>
        <w:spacing w:before="240"/>
        <w:rPr>
          <w:del w:id="74" w:author="MUHAMMAD AHMAD HASSAN" w:date="2025-04-05T22:55:00Z" w16du:dateUtc="2025-04-05T17:55:00Z"/>
          <w:rFonts w:ascii="Times New Roman" w:hAnsi="Times New Roman" w:cs="Times New Roman"/>
          <w:sz w:val="24"/>
          <w:szCs w:val="24"/>
        </w:rPr>
      </w:pPr>
      <w:del w:id="75" w:author="MUHAMMAD AHMAD HASSAN" w:date="2025-04-05T22:55:00Z" w16du:dateUtc="2025-04-05T17:55:00Z">
        <w:r w:rsidRPr="00684AD4" w:rsidDel="00684AD4">
          <w:rPr>
            <w:rFonts w:ascii="Times New Roman" w:hAnsi="Times New Roman" w:cs="Times New Roman"/>
            <w:sz w:val="24"/>
            <w:szCs w:val="24"/>
          </w:rPr>
          <w:delText xml:space="preserve">  3. Coding: 4 weeks</w:delText>
        </w:r>
      </w:del>
    </w:p>
    <w:p w14:paraId="0C69968C" w14:textId="43FACA73" w:rsidR="0005241B" w:rsidRPr="00684AD4" w:rsidDel="00684AD4" w:rsidRDefault="0005241B" w:rsidP="0005241B">
      <w:pPr>
        <w:pStyle w:val="PlainText"/>
        <w:spacing w:before="240"/>
        <w:rPr>
          <w:del w:id="76" w:author="MUHAMMAD AHMAD HASSAN" w:date="2025-04-05T22:55:00Z" w16du:dateUtc="2025-04-05T17:55:00Z"/>
          <w:rFonts w:ascii="Times New Roman" w:hAnsi="Times New Roman" w:cs="Times New Roman"/>
          <w:sz w:val="24"/>
          <w:szCs w:val="24"/>
        </w:rPr>
      </w:pPr>
      <w:del w:id="77" w:author="MUHAMMAD AHMAD HASSAN" w:date="2025-04-05T22:55:00Z" w16du:dateUtc="2025-04-05T17:55:00Z">
        <w:r w:rsidRPr="00684AD4" w:rsidDel="00684AD4">
          <w:rPr>
            <w:rFonts w:ascii="Times New Roman" w:hAnsi="Times New Roman" w:cs="Times New Roman"/>
            <w:sz w:val="24"/>
            <w:szCs w:val="24"/>
          </w:rPr>
          <w:delText xml:space="preserve">  4. Testing: 3 weeks</w:delText>
        </w:r>
      </w:del>
    </w:p>
    <w:p w14:paraId="49C12537" w14:textId="2B00E5A3" w:rsidR="0005241B" w:rsidRPr="00684AD4" w:rsidDel="00684AD4" w:rsidRDefault="0005241B" w:rsidP="0005241B">
      <w:pPr>
        <w:pStyle w:val="PlainText"/>
        <w:spacing w:before="240"/>
        <w:rPr>
          <w:del w:id="78" w:author="MUHAMMAD AHMAD HASSAN" w:date="2025-04-05T22:55:00Z" w16du:dateUtc="2025-04-05T17:55:00Z"/>
          <w:rFonts w:ascii="Times New Roman" w:hAnsi="Times New Roman" w:cs="Times New Roman"/>
          <w:sz w:val="24"/>
          <w:szCs w:val="24"/>
        </w:rPr>
      </w:pPr>
      <w:del w:id="79" w:author="MUHAMMAD AHMAD HASSAN" w:date="2025-04-05T22:55:00Z" w16du:dateUtc="2025-04-05T17:55:00Z">
        <w:r w:rsidRPr="00684AD4" w:rsidDel="00684AD4">
          <w:rPr>
            <w:rFonts w:ascii="Times New Roman" w:hAnsi="Times New Roman" w:cs="Times New Roman"/>
            <w:sz w:val="24"/>
            <w:szCs w:val="24"/>
          </w:rPr>
          <w:delText xml:space="preserve">  5. Deployment: 2 weeks</w:delText>
        </w:r>
      </w:del>
    </w:p>
    <w:p w14:paraId="11BD9D34" w14:textId="77777777" w:rsidR="0005241B" w:rsidRPr="0005241B" w:rsidRDefault="0005241B" w:rsidP="0005241B">
      <w:pPr>
        <w:pStyle w:val="PlainText"/>
        <w:rPr>
          <w:rFonts w:ascii="Times New Roman" w:hAnsi="Times New Roman" w:cs="Times New Roman"/>
          <w:sz w:val="24"/>
          <w:szCs w:val="24"/>
        </w:rPr>
      </w:pPr>
    </w:p>
    <w:p w14:paraId="32448EC9" w14:textId="294FCE92" w:rsidR="0005241B" w:rsidRPr="0005241B" w:rsidRDefault="0005241B" w:rsidP="0005241B">
      <w:pPr>
        <w:pStyle w:val="PlainText"/>
        <w:rPr>
          <w:rFonts w:ascii="Times New Roman" w:hAnsi="Times New Roman" w:cs="Times New Roman"/>
          <w:sz w:val="24"/>
          <w:szCs w:val="24"/>
        </w:rPr>
      </w:pPr>
    </w:p>
    <w:p w14:paraId="0B268605" w14:textId="77777777" w:rsidR="0005241B" w:rsidRPr="0005241B" w:rsidRDefault="0005241B" w:rsidP="0005241B">
      <w:pPr>
        <w:pStyle w:val="PlainText"/>
        <w:rPr>
          <w:rFonts w:ascii="Times New Roman" w:hAnsi="Times New Roman" w:cs="Times New Roman"/>
          <w:sz w:val="24"/>
          <w:szCs w:val="24"/>
        </w:rPr>
      </w:pPr>
    </w:p>
    <w:p w14:paraId="1C425483" w14:textId="5AE1C4DA" w:rsidR="0005241B" w:rsidRPr="00C25EF3" w:rsidRDefault="0005241B" w:rsidP="0005241B">
      <w:pPr>
        <w:pStyle w:val="PlainText"/>
        <w:rPr>
          <w:rFonts w:ascii="Times New Roman" w:hAnsi="Times New Roman" w:cs="Times New Roman"/>
          <w:b/>
          <w:bCs/>
          <w:sz w:val="30"/>
          <w:szCs w:val="30"/>
        </w:rPr>
      </w:pPr>
      <w:r w:rsidRPr="00C25EF3">
        <w:rPr>
          <w:rFonts w:ascii="Times New Roman" w:hAnsi="Times New Roman" w:cs="Times New Roman"/>
          <w:b/>
          <w:bCs/>
          <w:sz w:val="30"/>
          <w:szCs w:val="30"/>
        </w:rPr>
        <w:t>2. Project Context and Methodology</w:t>
      </w:r>
    </w:p>
    <w:p w14:paraId="37B0EDF9" w14:textId="77777777" w:rsidR="0005241B" w:rsidRPr="0005241B" w:rsidRDefault="0005241B" w:rsidP="0005241B">
      <w:pPr>
        <w:pStyle w:val="PlainText"/>
        <w:rPr>
          <w:rFonts w:ascii="Times New Roman" w:hAnsi="Times New Roman" w:cs="Times New Roman"/>
          <w:sz w:val="24"/>
          <w:szCs w:val="24"/>
        </w:rPr>
      </w:pPr>
    </w:p>
    <w:p w14:paraId="19A62EC5" w14:textId="77777777"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t>2.1 Process Model</w:t>
      </w:r>
    </w:p>
    <w:p w14:paraId="63652981"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An Agile methodology is employed to accommodate evolving requirements and ensure early delivery. Continuous feedback from students and faculty will be integrated into iterative development cycles. This approach ensures:</w:t>
      </w:r>
    </w:p>
    <w:p w14:paraId="3AF61487"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Flexibility: Adapting to changes in requirements.</w:t>
      </w:r>
    </w:p>
    <w:p w14:paraId="0D7E50A5"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Early Delivery: Deploying usable features quickly.</w:t>
      </w:r>
    </w:p>
    <w:p w14:paraId="41E87600"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User Involvement: Refining the system through ongoing feedback.</w:t>
      </w:r>
    </w:p>
    <w:p w14:paraId="0E03B059"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Higher Quality: Reducing errors through frequent testing.</w:t>
      </w:r>
    </w:p>
    <w:p w14:paraId="3E9111B6" w14:textId="77777777" w:rsidR="0005241B" w:rsidRPr="0005241B" w:rsidRDefault="0005241B" w:rsidP="00C25EF3">
      <w:pPr>
        <w:pStyle w:val="PlainText"/>
        <w:spacing w:before="240"/>
        <w:rPr>
          <w:rFonts w:ascii="Times New Roman" w:hAnsi="Times New Roman" w:cs="Times New Roman"/>
          <w:sz w:val="24"/>
          <w:szCs w:val="24"/>
        </w:rPr>
      </w:pPr>
    </w:p>
    <w:p w14:paraId="5E61429D" w14:textId="77777777"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t>2.2 Methods, Tools, and Techniques</w:t>
      </w:r>
    </w:p>
    <w:p w14:paraId="07E0C554"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Programming Language: Java</w:t>
      </w:r>
    </w:p>
    <w:p w14:paraId="54FEE867"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Documentation: MS Word</w:t>
      </w:r>
    </w:p>
    <w:p w14:paraId="52269CC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Project Management: Project Libre for scheduling and tracking progress</w:t>
      </w:r>
    </w:p>
    <w:p w14:paraId="2E5A0EB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Version Control: Git and GitHub</w:t>
      </w:r>
    </w:p>
    <w:p w14:paraId="4FF406DB"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Database: Firebase for managing event and user data</w:t>
      </w:r>
    </w:p>
    <w:p w14:paraId="5FB7E11D"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Server-Side Deployment: Apache</w:t>
      </w:r>
    </w:p>
    <w:p w14:paraId="2C440268" w14:textId="2C391D67" w:rsidR="0005241B" w:rsidRDefault="00A416A8" w:rsidP="00C25EF3">
      <w:pPr>
        <w:pStyle w:val="PlainText"/>
        <w:spacing w:before="240"/>
        <w:rPr>
          <w:rFonts w:ascii="Times New Roman" w:hAnsi="Times New Roman" w:cs="Times New Roman"/>
          <w:sz w:val="24"/>
          <w:szCs w:val="24"/>
        </w:rPr>
      </w:pPr>
      <w:ins w:id="80" w:author="MUHAMMAD AHMAD HASSAN" w:date="2025-04-05T23:18:00Z" w16du:dateUtc="2025-04-05T18:18:00Z">
        <w:r>
          <w:rPr>
            <w:rFonts w:ascii="Times New Roman" w:hAnsi="Times New Roman" w:cs="Times New Roman"/>
            <w:sz w:val="24"/>
            <w:szCs w:val="24"/>
          </w:rPr>
          <w:t>Diagram</w:t>
        </w:r>
      </w:ins>
      <w:ins w:id="81" w:author="MUHAMMAD AHMAD HASSAN" w:date="2025-04-05T23:19:00Z" w16du:dateUtc="2025-04-05T18:19:00Z">
        <w:r>
          <w:rPr>
            <w:rFonts w:ascii="Times New Roman" w:hAnsi="Times New Roman" w:cs="Times New Roman"/>
            <w:sz w:val="24"/>
            <w:szCs w:val="24"/>
          </w:rPr>
          <w:t>s</w:t>
        </w:r>
      </w:ins>
      <w:ins w:id="82" w:author="MUHAMMAD AHMAD HASSAN" w:date="2025-04-05T23:18:00Z" w16du:dateUtc="2025-04-05T18:18:00Z">
        <w:r>
          <w:rPr>
            <w:rFonts w:ascii="Times New Roman" w:hAnsi="Times New Roman" w:cs="Times New Roman"/>
            <w:sz w:val="24"/>
            <w:szCs w:val="24"/>
          </w:rPr>
          <w:t xml:space="preserve">: </w:t>
        </w:r>
      </w:ins>
      <w:ins w:id="83" w:author="MUHAMMAD AHMAD HASSAN" w:date="2025-04-05T23:19:00Z" w16du:dateUtc="2025-04-05T18:19:00Z">
        <w:r>
          <w:rPr>
            <w:rFonts w:ascii="Times New Roman" w:hAnsi="Times New Roman" w:cs="Times New Roman"/>
            <w:sz w:val="24"/>
            <w:szCs w:val="24"/>
          </w:rPr>
          <w:t>Visual Paradigm</w:t>
        </w:r>
      </w:ins>
    </w:p>
    <w:p w14:paraId="606FFFB8" w14:textId="77777777" w:rsidR="00C25EF3" w:rsidRPr="0005241B" w:rsidRDefault="00C25EF3" w:rsidP="00C25EF3">
      <w:pPr>
        <w:pStyle w:val="PlainText"/>
        <w:spacing w:before="240"/>
        <w:rPr>
          <w:rFonts w:ascii="Times New Roman" w:hAnsi="Times New Roman" w:cs="Times New Roman"/>
          <w:sz w:val="24"/>
          <w:szCs w:val="24"/>
        </w:rPr>
      </w:pPr>
    </w:p>
    <w:p w14:paraId="21626F7B" w14:textId="20ABE2C6" w:rsidR="0005241B" w:rsidRPr="00C25EF3" w:rsidRDefault="0005241B" w:rsidP="00C25EF3">
      <w:pPr>
        <w:pStyle w:val="PlainText"/>
        <w:spacing w:before="240"/>
        <w:rPr>
          <w:rFonts w:ascii="Times New Roman" w:hAnsi="Times New Roman" w:cs="Times New Roman"/>
          <w:b/>
          <w:bCs/>
          <w:sz w:val="28"/>
          <w:szCs w:val="28"/>
        </w:rPr>
      </w:pPr>
      <w:r w:rsidRPr="00C25EF3">
        <w:rPr>
          <w:rFonts w:ascii="Times New Roman" w:hAnsi="Times New Roman" w:cs="Times New Roman"/>
          <w:b/>
          <w:bCs/>
          <w:sz w:val="28"/>
          <w:szCs w:val="28"/>
        </w:rPr>
        <w:t>2.3 Product Acceptance Plan</w:t>
      </w:r>
    </w:p>
    <w:p w14:paraId="585B7BFA"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The EMS will be accepted when it:</w:t>
      </w:r>
    </w:p>
    <w:p w14:paraId="48B00BCC"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Allows creation, modification, and deletion of events by authorized users.</w:t>
      </w:r>
    </w:p>
    <w:p w14:paraId="24C1731E"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Enables secure registration with confirmation for both students and faculty.</w:t>
      </w:r>
    </w:p>
    <w:p w14:paraId="2C6A0FDB"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Supports post-event updates (photos, news, ratings, and feedback).</w:t>
      </w:r>
    </w:p>
    <w:p w14:paraId="7BEF02BF" w14:textId="77777777" w:rsidR="0005241B" w:rsidRPr="0005241B" w:rsidRDefault="0005241B" w:rsidP="00C25EF3">
      <w:pPr>
        <w:pStyle w:val="PlainText"/>
        <w:spacing w:before="240"/>
        <w:rPr>
          <w:rFonts w:ascii="Times New Roman" w:hAnsi="Times New Roman" w:cs="Times New Roman"/>
          <w:sz w:val="24"/>
          <w:szCs w:val="24"/>
        </w:rPr>
      </w:pPr>
      <w:r w:rsidRPr="0005241B">
        <w:rPr>
          <w:rFonts w:ascii="Times New Roman" w:hAnsi="Times New Roman" w:cs="Times New Roman"/>
          <w:sz w:val="24"/>
          <w:szCs w:val="24"/>
        </w:rPr>
        <w:t xml:space="preserve">  - Implements a secure, role-based login system.</w:t>
      </w:r>
    </w:p>
    <w:p w14:paraId="1B495073" w14:textId="77777777" w:rsidR="0005241B" w:rsidRDefault="0005241B" w:rsidP="0005241B">
      <w:pPr>
        <w:pStyle w:val="PlainText"/>
        <w:pBdr>
          <w:bottom w:val="single" w:sz="6" w:space="1" w:color="auto"/>
        </w:pBdr>
        <w:rPr>
          <w:rFonts w:ascii="Times New Roman" w:hAnsi="Times New Roman" w:cs="Times New Roman"/>
          <w:sz w:val="24"/>
          <w:szCs w:val="24"/>
        </w:rPr>
      </w:pPr>
    </w:p>
    <w:p w14:paraId="0AC51175" w14:textId="77777777" w:rsidR="008F6A44" w:rsidRDefault="008F6A44" w:rsidP="0005241B">
      <w:pPr>
        <w:pStyle w:val="PlainText"/>
        <w:pBdr>
          <w:bottom w:val="single" w:sz="6" w:space="1" w:color="auto"/>
        </w:pBdr>
        <w:rPr>
          <w:rFonts w:ascii="Times New Roman" w:hAnsi="Times New Roman" w:cs="Times New Roman"/>
          <w:sz w:val="24"/>
          <w:szCs w:val="24"/>
        </w:rPr>
      </w:pPr>
    </w:p>
    <w:p w14:paraId="11ECA5BB" w14:textId="77777777" w:rsidR="008F6A44" w:rsidRDefault="008F6A44" w:rsidP="0005241B">
      <w:pPr>
        <w:pStyle w:val="PlainText"/>
        <w:pBdr>
          <w:bottom w:val="single" w:sz="6" w:space="1" w:color="auto"/>
        </w:pBdr>
        <w:rPr>
          <w:rFonts w:ascii="Times New Roman" w:hAnsi="Times New Roman" w:cs="Times New Roman"/>
          <w:sz w:val="24"/>
          <w:szCs w:val="24"/>
        </w:rPr>
      </w:pPr>
    </w:p>
    <w:p w14:paraId="69F3592F" w14:textId="77777777" w:rsidR="008F6A44" w:rsidRDefault="008F6A44" w:rsidP="0005241B">
      <w:pPr>
        <w:pStyle w:val="PlainText"/>
        <w:pBdr>
          <w:bottom w:val="single" w:sz="6" w:space="1" w:color="auto"/>
        </w:pBdr>
        <w:rPr>
          <w:rFonts w:ascii="Times New Roman" w:hAnsi="Times New Roman" w:cs="Times New Roman"/>
          <w:sz w:val="24"/>
          <w:szCs w:val="24"/>
        </w:rPr>
      </w:pPr>
    </w:p>
    <w:p w14:paraId="261E6B23" w14:textId="77777777" w:rsidR="008F6A44" w:rsidRDefault="008F6A44" w:rsidP="0005241B">
      <w:pPr>
        <w:pStyle w:val="PlainText"/>
        <w:pBdr>
          <w:bottom w:val="single" w:sz="6" w:space="1" w:color="auto"/>
        </w:pBdr>
        <w:rPr>
          <w:rFonts w:ascii="Times New Roman" w:hAnsi="Times New Roman" w:cs="Times New Roman"/>
          <w:sz w:val="24"/>
          <w:szCs w:val="24"/>
        </w:rPr>
      </w:pPr>
    </w:p>
    <w:p w14:paraId="55AA90D6" w14:textId="0CC59862" w:rsidR="008F6A44" w:rsidRDefault="00A416A8" w:rsidP="0005241B">
      <w:pPr>
        <w:pStyle w:val="PlainText"/>
        <w:pBdr>
          <w:bottom w:val="single" w:sz="6" w:space="1" w:color="auto"/>
        </w:pBdr>
        <w:rPr>
          <w:rFonts w:ascii="Times New Roman" w:hAnsi="Times New Roman" w:cs="Times New Roman"/>
          <w:sz w:val="24"/>
          <w:szCs w:val="24"/>
        </w:rPr>
      </w:pPr>
      <w:ins w:id="84" w:author="MUHAMMAD AHMAD HASSAN" w:date="2025-04-05T23:20:00Z" w16du:dateUtc="2025-04-05T18:20:00Z">
        <w:r w:rsidRPr="008F6A44">
          <w:rPr>
            <w:rFonts w:ascii="Times New Roman" w:hAnsi="Times New Roman" w:cs="Times New Roman"/>
            <w:b/>
            <w:bCs/>
            <w:sz w:val="32"/>
            <w:szCs w:val="32"/>
          </w:rPr>
          <w:t>Use Case Diagram</w:t>
        </w:r>
        <w:r>
          <w:rPr>
            <w:rFonts w:ascii="Times New Roman" w:hAnsi="Times New Roman" w:cs="Times New Roman"/>
            <w:b/>
            <w:bCs/>
            <w:sz w:val="32"/>
            <w:szCs w:val="32"/>
          </w:rPr>
          <w:t>:</w:t>
        </w:r>
      </w:ins>
    </w:p>
    <w:p w14:paraId="48C4A46F" w14:textId="77777777" w:rsidR="008F6A44" w:rsidRDefault="008F6A44" w:rsidP="0005241B">
      <w:pPr>
        <w:pStyle w:val="PlainText"/>
        <w:pBdr>
          <w:bottom w:val="single" w:sz="6" w:space="1" w:color="auto"/>
        </w:pBdr>
        <w:rPr>
          <w:rFonts w:ascii="Times New Roman" w:hAnsi="Times New Roman" w:cs="Times New Roman"/>
          <w:sz w:val="24"/>
          <w:szCs w:val="24"/>
        </w:rPr>
      </w:pPr>
    </w:p>
    <w:p w14:paraId="7F474907" w14:textId="77777777" w:rsidR="008F6A44" w:rsidRPr="0005241B" w:rsidRDefault="008F6A44" w:rsidP="0005241B">
      <w:pPr>
        <w:pStyle w:val="PlainText"/>
        <w:pBdr>
          <w:bottom w:val="single" w:sz="6" w:space="1" w:color="auto"/>
        </w:pBdr>
        <w:rPr>
          <w:rFonts w:ascii="Times New Roman" w:hAnsi="Times New Roman" w:cs="Times New Roman"/>
          <w:sz w:val="24"/>
          <w:szCs w:val="24"/>
        </w:rPr>
      </w:pPr>
    </w:p>
    <w:p w14:paraId="6C9DA22F" w14:textId="7F8222E2" w:rsidR="008F6A44" w:rsidRDefault="008F6A44" w:rsidP="0005241B">
      <w:pPr>
        <w:pStyle w:val="PlainText"/>
        <w:rPr>
          <w:rFonts w:ascii="Times New Roman" w:hAnsi="Times New Roman" w:cs="Times New Roman"/>
          <w:sz w:val="24"/>
          <w:szCs w:val="24"/>
        </w:rPr>
      </w:pPr>
      <w:r>
        <w:rPr>
          <w:rFonts w:ascii="Arial"/>
          <w:b/>
          <w:noProof/>
          <w:sz w:val="28"/>
        </w:rPr>
        <w:drawing>
          <wp:anchor distT="0" distB="0" distL="0" distR="0" simplePos="0" relativeHeight="251670528" behindDoc="1" locked="0" layoutInCell="1" allowOverlap="1" wp14:anchorId="72F496E8" wp14:editId="503A11BE">
            <wp:simplePos x="0" y="0"/>
            <wp:positionH relativeFrom="page">
              <wp:posOffset>500743</wp:posOffset>
            </wp:positionH>
            <wp:positionV relativeFrom="paragraph">
              <wp:posOffset>347656</wp:posOffset>
            </wp:positionV>
            <wp:extent cx="6979920" cy="63500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6979920" cy="6350000"/>
                    </a:xfrm>
                    <a:prstGeom prst="rect">
                      <a:avLst/>
                    </a:prstGeom>
                  </pic:spPr>
                </pic:pic>
              </a:graphicData>
            </a:graphic>
            <wp14:sizeRelV relativeFrom="margin">
              <wp14:pctHeight>0</wp14:pctHeight>
            </wp14:sizeRelV>
          </wp:anchor>
        </w:drawing>
      </w:r>
      <w:del w:id="85" w:author="MUHAMMAD AHMAD HASSAN" w:date="2025-04-05T23:20:00Z" w16du:dateUtc="2025-04-05T18:20:00Z">
        <w:r w:rsidRPr="008F6A44" w:rsidDel="00A416A8">
          <w:rPr>
            <w:rFonts w:ascii="Times New Roman" w:hAnsi="Times New Roman" w:cs="Times New Roman"/>
            <w:b/>
            <w:bCs/>
            <w:sz w:val="32"/>
            <w:szCs w:val="32"/>
          </w:rPr>
          <w:delText>Use Case Diagram</w:delText>
        </w:r>
      </w:del>
    </w:p>
    <w:p w14:paraId="09C416C3" w14:textId="5428FDD3" w:rsidR="008F6A44" w:rsidRPr="0005241B" w:rsidRDefault="008F6A44" w:rsidP="0005241B">
      <w:pPr>
        <w:pStyle w:val="PlainText"/>
        <w:rPr>
          <w:rFonts w:ascii="Times New Roman" w:hAnsi="Times New Roman" w:cs="Times New Roman"/>
          <w:sz w:val="24"/>
          <w:szCs w:val="24"/>
        </w:rPr>
      </w:pPr>
    </w:p>
    <w:p w14:paraId="26ADC8A5" w14:textId="297C8004" w:rsidR="0005241B" w:rsidRDefault="0005241B" w:rsidP="0005241B">
      <w:pPr>
        <w:pStyle w:val="PlainText"/>
        <w:rPr>
          <w:rFonts w:ascii="Times New Roman" w:hAnsi="Times New Roman" w:cs="Times New Roman"/>
          <w:sz w:val="24"/>
          <w:szCs w:val="24"/>
        </w:rPr>
      </w:pPr>
    </w:p>
    <w:p w14:paraId="6F53437E" w14:textId="3330B951" w:rsidR="008F6A44" w:rsidRPr="0005241B" w:rsidRDefault="008F6A44" w:rsidP="0005241B">
      <w:pPr>
        <w:pStyle w:val="PlainText"/>
        <w:rPr>
          <w:rFonts w:ascii="Times New Roman" w:hAnsi="Times New Roman" w:cs="Times New Roman"/>
          <w:sz w:val="24"/>
          <w:szCs w:val="24"/>
        </w:rPr>
      </w:pPr>
    </w:p>
    <w:p w14:paraId="443E0061" w14:textId="1D5B6C3D" w:rsidR="008F6A44" w:rsidRDefault="008F6A44" w:rsidP="0005241B">
      <w:pPr>
        <w:pStyle w:val="PlainText"/>
        <w:rPr>
          <w:rFonts w:ascii="Times New Roman" w:hAnsi="Times New Roman" w:cs="Times New Roman"/>
          <w:b/>
          <w:bCs/>
          <w:sz w:val="30"/>
          <w:szCs w:val="30"/>
        </w:rPr>
      </w:pPr>
    </w:p>
    <w:p w14:paraId="5DC1FAB0" w14:textId="37DCEF26" w:rsidR="008F6A44" w:rsidRDefault="008F6A44" w:rsidP="0005241B">
      <w:pPr>
        <w:pStyle w:val="PlainText"/>
        <w:rPr>
          <w:rFonts w:ascii="Times New Roman" w:hAnsi="Times New Roman" w:cs="Times New Roman"/>
          <w:b/>
          <w:bCs/>
          <w:sz w:val="30"/>
          <w:szCs w:val="30"/>
        </w:rPr>
      </w:pPr>
    </w:p>
    <w:p w14:paraId="26FE5D97" w14:textId="23C1CDB6" w:rsidR="008F6A44" w:rsidRDefault="008F6A44" w:rsidP="0005241B">
      <w:pPr>
        <w:pStyle w:val="PlainText"/>
        <w:rPr>
          <w:rFonts w:ascii="Times New Roman" w:hAnsi="Times New Roman" w:cs="Times New Roman"/>
          <w:b/>
          <w:bCs/>
          <w:sz w:val="30"/>
          <w:szCs w:val="30"/>
        </w:rPr>
      </w:pPr>
    </w:p>
    <w:p w14:paraId="063658F6" w14:textId="77777777" w:rsidR="008F6A44" w:rsidRDefault="008F6A44" w:rsidP="0005241B">
      <w:pPr>
        <w:pStyle w:val="PlainText"/>
        <w:rPr>
          <w:rFonts w:ascii="Times New Roman" w:hAnsi="Times New Roman" w:cs="Times New Roman"/>
          <w:b/>
          <w:bCs/>
          <w:sz w:val="30"/>
          <w:szCs w:val="30"/>
        </w:rPr>
      </w:pPr>
    </w:p>
    <w:p w14:paraId="7F2BD865" w14:textId="77777777" w:rsidR="008F6A44" w:rsidRDefault="008F6A44" w:rsidP="0005241B">
      <w:pPr>
        <w:pStyle w:val="PlainText"/>
        <w:rPr>
          <w:rFonts w:ascii="Times New Roman" w:hAnsi="Times New Roman" w:cs="Times New Roman"/>
          <w:b/>
          <w:bCs/>
          <w:sz w:val="30"/>
          <w:szCs w:val="30"/>
        </w:rPr>
      </w:pPr>
    </w:p>
    <w:p w14:paraId="0283077E" w14:textId="77777777" w:rsidR="008F6A44" w:rsidRDefault="008F6A44" w:rsidP="0005241B">
      <w:pPr>
        <w:pStyle w:val="PlainText"/>
        <w:rPr>
          <w:rFonts w:ascii="Times New Roman" w:hAnsi="Times New Roman" w:cs="Times New Roman"/>
          <w:b/>
          <w:bCs/>
          <w:sz w:val="30"/>
          <w:szCs w:val="30"/>
        </w:rPr>
      </w:pPr>
    </w:p>
    <w:p w14:paraId="73F724B3" w14:textId="4293A7BF" w:rsidR="0005241B" w:rsidRPr="00C25EF3" w:rsidRDefault="0005241B" w:rsidP="0005241B">
      <w:pPr>
        <w:pStyle w:val="PlainText"/>
        <w:rPr>
          <w:rFonts w:ascii="Times New Roman" w:hAnsi="Times New Roman" w:cs="Times New Roman"/>
          <w:b/>
          <w:bCs/>
          <w:sz w:val="30"/>
          <w:szCs w:val="30"/>
        </w:rPr>
      </w:pPr>
      <w:r w:rsidRPr="00C25EF3">
        <w:rPr>
          <w:rFonts w:ascii="Times New Roman" w:hAnsi="Times New Roman" w:cs="Times New Roman"/>
          <w:b/>
          <w:bCs/>
          <w:sz w:val="30"/>
          <w:szCs w:val="30"/>
        </w:rPr>
        <w:t>3. Functional Requirements and Use Cases</w:t>
      </w:r>
      <w:ins w:id="86" w:author="MUHAMMAD AHMAD HASSAN" w:date="2025-04-05T23:28:00Z" w16du:dateUtc="2025-04-05T18:28:00Z">
        <w:r w:rsidR="004F01D8">
          <w:rPr>
            <w:rFonts w:ascii="Times New Roman" w:hAnsi="Times New Roman" w:cs="Times New Roman"/>
            <w:b/>
            <w:bCs/>
            <w:sz w:val="30"/>
            <w:szCs w:val="30"/>
          </w:rPr>
          <w:t>:</w:t>
        </w:r>
      </w:ins>
    </w:p>
    <w:p w14:paraId="6B47E128" w14:textId="7D279619" w:rsidR="0005241B" w:rsidRPr="0005241B" w:rsidRDefault="0005241B" w:rsidP="0005241B">
      <w:pPr>
        <w:pStyle w:val="PlainText"/>
        <w:rPr>
          <w:rFonts w:ascii="Times New Roman" w:hAnsi="Times New Roman" w:cs="Times New Roman"/>
          <w:sz w:val="24"/>
          <w:szCs w:val="24"/>
        </w:rPr>
      </w:pPr>
    </w:p>
    <w:p w14:paraId="3F95BEBB" w14:textId="0B05B0F2" w:rsidR="0005241B" w:rsidRPr="00C25EF3" w:rsidRDefault="00C25EF3" w:rsidP="0005241B">
      <w:pPr>
        <w:pStyle w:val="PlainText"/>
        <w:rPr>
          <w:rFonts w:ascii="Times New Roman" w:hAnsi="Times New Roman" w:cs="Times New Roman"/>
          <w:b/>
          <w:bCs/>
          <w:i/>
          <w:iCs/>
          <w:color w:val="0F243E" w:themeColor="text2" w:themeShade="80"/>
          <w:sz w:val="28"/>
          <w:szCs w:val="28"/>
          <w:u w:val="single"/>
        </w:rPr>
      </w:pPr>
      <w:r w:rsidRPr="00C25EF3">
        <w:rPr>
          <w:rFonts w:ascii="Times New Roman" w:hAnsi="Times New Roman" w:cs="Times New Roman"/>
          <w:b/>
          <w:bCs/>
          <w:i/>
          <w:iCs/>
          <w:color w:val="0F243E" w:themeColor="text2" w:themeShade="80"/>
          <w:sz w:val="28"/>
          <w:szCs w:val="28"/>
          <w:u w:val="single"/>
        </w:rPr>
        <w:t>BY: M. Waleed</w:t>
      </w:r>
    </w:p>
    <w:p w14:paraId="6A52E05F" w14:textId="77777777" w:rsidR="00C25EF3" w:rsidRPr="00C25EF3" w:rsidRDefault="00C25EF3" w:rsidP="0005241B">
      <w:pPr>
        <w:pStyle w:val="PlainText"/>
        <w:rPr>
          <w:rFonts w:ascii="Times New Roman" w:hAnsi="Times New Roman" w:cs="Times New Roman"/>
          <w:b/>
          <w:bCs/>
          <w:color w:val="0F243E" w:themeColor="text2" w:themeShade="80"/>
          <w:sz w:val="28"/>
          <w:szCs w:val="28"/>
          <w:u w:val="single"/>
        </w:rPr>
      </w:pPr>
    </w:p>
    <w:p w14:paraId="508FBF38" w14:textId="1A667617" w:rsidR="00720F8C" w:rsidRDefault="00720F8C" w:rsidP="00720F8C">
      <w:pPr>
        <w:rPr>
          <w:b/>
          <w:bCs/>
          <w:sz w:val="28"/>
          <w:szCs w:val="28"/>
        </w:rPr>
      </w:pPr>
      <w:r>
        <w:rPr>
          <w:b/>
          <w:bCs/>
          <w:sz w:val="28"/>
          <w:szCs w:val="28"/>
        </w:rPr>
        <w:t xml:space="preserve">3.1 </w:t>
      </w:r>
      <w:r w:rsidRPr="00720F8C">
        <w:rPr>
          <w:b/>
          <w:bCs/>
          <w:sz w:val="28"/>
          <w:szCs w:val="28"/>
        </w:rPr>
        <w:t xml:space="preserve">Use Case </w:t>
      </w:r>
      <w:r>
        <w:rPr>
          <w:b/>
          <w:bCs/>
          <w:sz w:val="28"/>
          <w:szCs w:val="28"/>
        </w:rPr>
        <w:t>1</w:t>
      </w:r>
      <w:r w:rsidRPr="00720F8C">
        <w:rPr>
          <w:b/>
          <w:bCs/>
          <w:sz w:val="28"/>
          <w:szCs w:val="28"/>
        </w:rPr>
        <w:t>: Conclude Event</w:t>
      </w:r>
    </w:p>
    <w:p w14:paraId="77FD525E" w14:textId="77777777" w:rsidR="00720F8C" w:rsidRPr="00720F8C" w:rsidRDefault="00720F8C" w:rsidP="00720F8C">
      <w:pPr>
        <w:rPr>
          <w:b/>
          <w:bCs/>
          <w:sz w:val="32"/>
          <w:szCs w:val="32"/>
        </w:rPr>
      </w:pPr>
    </w:p>
    <w:p w14:paraId="35A7968B" w14:textId="77777777" w:rsidR="00720F8C" w:rsidRPr="00720F8C" w:rsidRDefault="00720F8C" w:rsidP="00720F8C">
      <w:pPr>
        <w:rPr>
          <w:sz w:val="24"/>
          <w:szCs w:val="24"/>
        </w:rPr>
      </w:pPr>
      <w:r w:rsidRPr="00720F8C">
        <w:rPr>
          <w:b/>
          <w:bCs/>
          <w:sz w:val="24"/>
          <w:szCs w:val="24"/>
        </w:rPr>
        <w:t>Primary Actor:</w:t>
      </w:r>
    </w:p>
    <w:p w14:paraId="79472C1B" w14:textId="77777777" w:rsidR="00720F8C" w:rsidRPr="00720F8C" w:rsidRDefault="00720F8C" w:rsidP="00720F8C">
      <w:pPr>
        <w:widowControl/>
        <w:numPr>
          <w:ilvl w:val="0"/>
          <w:numId w:val="36"/>
        </w:numPr>
        <w:autoSpaceDE/>
        <w:autoSpaceDN/>
        <w:spacing w:after="160" w:line="278" w:lineRule="auto"/>
        <w:rPr>
          <w:sz w:val="24"/>
          <w:szCs w:val="24"/>
        </w:rPr>
      </w:pPr>
      <w:r w:rsidRPr="00720F8C">
        <w:rPr>
          <w:sz w:val="24"/>
          <w:szCs w:val="24"/>
        </w:rPr>
        <w:t>Admin (Event Organizer)</w:t>
      </w:r>
    </w:p>
    <w:p w14:paraId="3A74114D" w14:textId="77777777" w:rsidR="00720F8C" w:rsidRPr="00720F8C" w:rsidRDefault="00720F8C" w:rsidP="00720F8C">
      <w:pPr>
        <w:rPr>
          <w:sz w:val="24"/>
          <w:szCs w:val="24"/>
        </w:rPr>
      </w:pPr>
      <w:r w:rsidRPr="00720F8C">
        <w:rPr>
          <w:b/>
          <w:bCs/>
          <w:sz w:val="24"/>
          <w:szCs w:val="24"/>
        </w:rPr>
        <w:t>Stakeholders and Interests:</w:t>
      </w:r>
    </w:p>
    <w:p w14:paraId="11C89CCE"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Student:</w:t>
      </w:r>
    </w:p>
    <w:p w14:paraId="5834388B"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to see event outcomes, news, and photos, and provide feedback.</w:t>
      </w:r>
    </w:p>
    <w:p w14:paraId="6669FEB1"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Department:</w:t>
      </w:r>
    </w:p>
    <w:p w14:paraId="0B5CB01C"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a record of completed events for documentation and future planning.</w:t>
      </w:r>
    </w:p>
    <w:p w14:paraId="7DDCD38C" w14:textId="77777777" w:rsidR="00720F8C" w:rsidRPr="00720F8C" w:rsidRDefault="00720F8C" w:rsidP="00720F8C">
      <w:pPr>
        <w:widowControl/>
        <w:numPr>
          <w:ilvl w:val="0"/>
          <w:numId w:val="37"/>
        </w:numPr>
        <w:autoSpaceDE/>
        <w:autoSpaceDN/>
        <w:spacing w:after="160" w:line="278" w:lineRule="auto"/>
        <w:rPr>
          <w:sz w:val="24"/>
          <w:szCs w:val="24"/>
        </w:rPr>
      </w:pPr>
      <w:r w:rsidRPr="00720F8C">
        <w:rPr>
          <w:b/>
          <w:bCs/>
          <w:sz w:val="24"/>
          <w:szCs w:val="24"/>
        </w:rPr>
        <w:t>Event Organizer (Admin):</w:t>
      </w:r>
    </w:p>
    <w:p w14:paraId="1BAC969A" w14:textId="77777777" w:rsidR="00720F8C" w:rsidRPr="00720F8C" w:rsidRDefault="00720F8C" w:rsidP="00720F8C">
      <w:pPr>
        <w:widowControl/>
        <w:numPr>
          <w:ilvl w:val="1"/>
          <w:numId w:val="37"/>
        </w:numPr>
        <w:autoSpaceDE/>
        <w:autoSpaceDN/>
        <w:spacing w:after="160" w:line="278" w:lineRule="auto"/>
        <w:rPr>
          <w:sz w:val="24"/>
          <w:szCs w:val="24"/>
        </w:rPr>
      </w:pPr>
      <w:r w:rsidRPr="00720F8C">
        <w:rPr>
          <w:sz w:val="24"/>
          <w:szCs w:val="24"/>
        </w:rPr>
        <w:t>Wants to officially mark the event as completed and share updates.</w:t>
      </w:r>
    </w:p>
    <w:p w14:paraId="471A456C" w14:textId="77777777" w:rsidR="00720F8C" w:rsidRPr="00720F8C" w:rsidRDefault="00720F8C" w:rsidP="00720F8C">
      <w:pPr>
        <w:rPr>
          <w:sz w:val="24"/>
          <w:szCs w:val="24"/>
        </w:rPr>
      </w:pPr>
      <w:r w:rsidRPr="00720F8C">
        <w:rPr>
          <w:b/>
          <w:bCs/>
          <w:sz w:val="24"/>
          <w:szCs w:val="24"/>
        </w:rPr>
        <w:t>Preconditions:</w:t>
      </w:r>
    </w:p>
    <w:p w14:paraId="55E611E8" w14:textId="77777777" w:rsidR="00720F8C" w:rsidRPr="00720F8C" w:rsidRDefault="00720F8C" w:rsidP="00720F8C">
      <w:pPr>
        <w:widowControl/>
        <w:numPr>
          <w:ilvl w:val="0"/>
          <w:numId w:val="38"/>
        </w:numPr>
        <w:autoSpaceDE/>
        <w:autoSpaceDN/>
        <w:spacing w:after="160" w:line="278" w:lineRule="auto"/>
        <w:rPr>
          <w:sz w:val="24"/>
          <w:szCs w:val="24"/>
        </w:rPr>
      </w:pPr>
      <w:r w:rsidRPr="00720F8C">
        <w:rPr>
          <w:sz w:val="24"/>
          <w:szCs w:val="24"/>
        </w:rPr>
        <w:t>The event must have taken place.</w:t>
      </w:r>
    </w:p>
    <w:p w14:paraId="7649CAAB" w14:textId="77777777" w:rsidR="00720F8C" w:rsidRPr="00720F8C" w:rsidRDefault="00720F8C" w:rsidP="00720F8C">
      <w:pPr>
        <w:widowControl/>
        <w:numPr>
          <w:ilvl w:val="0"/>
          <w:numId w:val="38"/>
        </w:numPr>
        <w:autoSpaceDE/>
        <w:autoSpaceDN/>
        <w:spacing w:after="160" w:line="278" w:lineRule="auto"/>
        <w:rPr>
          <w:sz w:val="24"/>
          <w:szCs w:val="24"/>
        </w:rPr>
      </w:pPr>
      <w:r w:rsidRPr="00720F8C">
        <w:rPr>
          <w:sz w:val="24"/>
          <w:szCs w:val="24"/>
        </w:rPr>
        <w:t>The admin must be logged into the system.</w:t>
      </w:r>
    </w:p>
    <w:p w14:paraId="07F0F6B7" w14:textId="77777777" w:rsidR="00720F8C" w:rsidRPr="00FB4485" w:rsidRDefault="00720F8C" w:rsidP="00720F8C">
      <w:r w:rsidRPr="00720F8C">
        <w:rPr>
          <w:b/>
          <w:bCs/>
          <w:sz w:val="24"/>
          <w:szCs w:val="24"/>
        </w:rPr>
        <w:t>Success Guarantee (Postconditions):</w:t>
      </w:r>
    </w:p>
    <w:p w14:paraId="42356FDF"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The event status is updated to "Completed."</w:t>
      </w:r>
    </w:p>
    <w:p w14:paraId="171189FE"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Photos and news are uploaded for students and teachers to view.</w:t>
      </w:r>
    </w:p>
    <w:p w14:paraId="16E78FCC" w14:textId="77777777" w:rsidR="00720F8C" w:rsidRPr="00720F8C" w:rsidRDefault="00720F8C" w:rsidP="00720F8C">
      <w:pPr>
        <w:widowControl/>
        <w:numPr>
          <w:ilvl w:val="0"/>
          <w:numId w:val="39"/>
        </w:numPr>
        <w:autoSpaceDE/>
        <w:autoSpaceDN/>
        <w:spacing w:after="160" w:line="278" w:lineRule="auto"/>
        <w:rPr>
          <w:sz w:val="24"/>
          <w:szCs w:val="24"/>
        </w:rPr>
      </w:pPr>
      <w:r w:rsidRPr="00720F8C">
        <w:rPr>
          <w:sz w:val="24"/>
          <w:szCs w:val="24"/>
        </w:rPr>
        <w:t>The system allows students and teachers to provide ratings and feedback.</w:t>
      </w:r>
    </w:p>
    <w:p w14:paraId="4C843344" w14:textId="77777777" w:rsidR="00720F8C" w:rsidRPr="00720F8C" w:rsidRDefault="00720F8C" w:rsidP="00720F8C">
      <w:pPr>
        <w:rPr>
          <w:sz w:val="24"/>
          <w:szCs w:val="24"/>
        </w:rPr>
      </w:pPr>
      <w:r w:rsidRPr="00720F8C">
        <w:rPr>
          <w:b/>
          <w:bCs/>
          <w:sz w:val="24"/>
          <w:szCs w:val="24"/>
        </w:rPr>
        <w:t>Inputs:</w:t>
      </w:r>
    </w:p>
    <w:p w14:paraId="06AF8D5A"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Event ID</w:t>
      </w:r>
    </w:p>
    <w:p w14:paraId="17CE5A6A"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Post-event summary</w:t>
      </w:r>
    </w:p>
    <w:p w14:paraId="626F4822" w14:textId="1B1D6A2A" w:rsidR="00720F8C" w:rsidRPr="00720F8C" w:rsidDel="00684AD4" w:rsidRDefault="00720F8C" w:rsidP="00720F8C">
      <w:pPr>
        <w:widowControl/>
        <w:numPr>
          <w:ilvl w:val="0"/>
          <w:numId w:val="40"/>
        </w:numPr>
        <w:autoSpaceDE/>
        <w:autoSpaceDN/>
        <w:spacing w:after="160" w:line="278" w:lineRule="auto"/>
        <w:rPr>
          <w:del w:id="87" w:author="MUHAMMAD AHMAD HASSAN" w:date="2025-04-05T22:57:00Z" w16du:dateUtc="2025-04-05T17:57:00Z"/>
          <w:sz w:val="24"/>
          <w:szCs w:val="24"/>
        </w:rPr>
      </w:pPr>
      <w:del w:id="88" w:author="MUHAMMAD AHMAD HASSAN" w:date="2025-04-05T22:57:00Z" w16du:dateUtc="2025-04-05T17:57:00Z">
        <w:r w:rsidRPr="00720F8C" w:rsidDel="00684AD4">
          <w:rPr>
            <w:sz w:val="24"/>
            <w:szCs w:val="24"/>
          </w:rPr>
          <w:delText>Key highlights</w:delText>
        </w:r>
      </w:del>
    </w:p>
    <w:p w14:paraId="622F1FF5"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Photos/images</w:t>
      </w:r>
    </w:p>
    <w:p w14:paraId="44E9F184" w14:textId="77777777" w:rsidR="00720F8C" w:rsidRPr="00720F8C" w:rsidRDefault="00720F8C" w:rsidP="00720F8C">
      <w:pPr>
        <w:widowControl/>
        <w:numPr>
          <w:ilvl w:val="0"/>
          <w:numId w:val="40"/>
        </w:numPr>
        <w:autoSpaceDE/>
        <w:autoSpaceDN/>
        <w:spacing w:after="160" w:line="278" w:lineRule="auto"/>
        <w:rPr>
          <w:sz w:val="24"/>
          <w:szCs w:val="24"/>
        </w:rPr>
      </w:pPr>
      <w:r w:rsidRPr="00720F8C">
        <w:rPr>
          <w:sz w:val="24"/>
          <w:szCs w:val="24"/>
        </w:rPr>
        <w:t>Event news updates</w:t>
      </w:r>
    </w:p>
    <w:p w14:paraId="5DE323ED" w14:textId="77777777" w:rsidR="00720F8C" w:rsidRPr="00720F8C" w:rsidRDefault="00720F8C" w:rsidP="00720F8C">
      <w:pPr>
        <w:rPr>
          <w:sz w:val="24"/>
          <w:szCs w:val="24"/>
        </w:rPr>
      </w:pPr>
      <w:r w:rsidRPr="00720F8C">
        <w:rPr>
          <w:b/>
          <w:bCs/>
          <w:sz w:val="24"/>
          <w:szCs w:val="24"/>
        </w:rPr>
        <w:t>Outputs:</w:t>
      </w:r>
    </w:p>
    <w:p w14:paraId="6DE6262B" w14:textId="77777777" w:rsidR="00720F8C" w:rsidRPr="00720F8C" w:rsidRDefault="00720F8C" w:rsidP="00720F8C">
      <w:pPr>
        <w:widowControl/>
        <w:numPr>
          <w:ilvl w:val="0"/>
          <w:numId w:val="41"/>
        </w:numPr>
        <w:autoSpaceDE/>
        <w:autoSpaceDN/>
        <w:spacing w:after="160" w:line="278" w:lineRule="auto"/>
        <w:rPr>
          <w:sz w:val="24"/>
          <w:szCs w:val="24"/>
        </w:rPr>
      </w:pPr>
      <w:r w:rsidRPr="00720F8C">
        <w:rPr>
          <w:sz w:val="24"/>
          <w:szCs w:val="24"/>
        </w:rPr>
        <w:t>Event marked as "Completed."</w:t>
      </w:r>
    </w:p>
    <w:p w14:paraId="31532F1E" w14:textId="77777777" w:rsidR="00720F8C" w:rsidRPr="00720F8C" w:rsidRDefault="00720F8C" w:rsidP="00720F8C">
      <w:pPr>
        <w:widowControl/>
        <w:numPr>
          <w:ilvl w:val="0"/>
          <w:numId w:val="41"/>
        </w:numPr>
        <w:autoSpaceDE/>
        <w:autoSpaceDN/>
        <w:spacing w:after="160" w:line="278" w:lineRule="auto"/>
        <w:rPr>
          <w:sz w:val="24"/>
          <w:szCs w:val="24"/>
        </w:rPr>
      </w:pPr>
      <w:r w:rsidRPr="00720F8C">
        <w:rPr>
          <w:sz w:val="24"/>
          <w:szCs w:val="24"/>
        </w:rPr>
        <w:t>Uploaded images and news displayed to students and teachers.</w:t>
      </w:r>
    </w:p>
    <w:p w14:paraId="5F43502A" w14:textId="77777777" w:rsidR="00720F8C" w:rsidRDefault="00720F8C" w:rsidP="00720F8C">
      <w:pPr>
        <w:widowControl/>
        <w:numPr>
          <w:ilvl w:val="0"/>
          <w:numId w:val="41"/>
        </w:numPr>
        <w:autoSpaceDE/>
        <w:autoSpaceDN/>
        <w:spacing w:after="160" w:line="278" w:lineRule="auto"/>
        <w:rPr>
          <w:sz w:val="24"/>
          <w:szCs w:val="24"/>
        </w:rPr>
      </w:pPr>
      <w:r w:rsidRPr="00720F8C">
        <w:rPr>
          <w:sz w:val="24"/>
          <w:szCs w:val="24"/>
        </w:rPr>
        <w:t>Rating and feedback section enabled for users.</w:t>
      </w:r>
    </w:p>
    <w:p w14:paraId="356AB212" w14:textId="77777777" w:rsidR="006B0571" w:rsidRPr="00720F8C" w:rsidRDefault="006B0571" w:rsidP="006B0571">
      <w:pPr>
        <w:widowControl/>
        <w:autoSpaceDE/>
        <w:autoSpaceDN/>
        <w:spacing w:after="160" w:line="278" w:lineRule="auto"/>
        <w:ind w:left="720"/>
        <w:rPr>
          <w:sz w:val="24"/>
          <w:szCs w:val="24"/>
        </w:rPr>
      </w:pPr>
    </w:p>
    <w:p w14:paraId="346732ED" w14:textId="77777777" w:rsidR="00720F8C" w:rsidRPr="00720F8C" w:rsidRDefault="00720F8C" w:rsidP="00720F8C">
      <w:pPr>
        <w:rPr>
          <w:b/>
          <w:bCs/>
          <w:sz w:val="24"/>
          <w:szCs w:val="24"/>
        </w:rPr>
      </w:pPr>
      <w:r w:rsidRPr="00720F8C">
        <w:rPr>
          <w:b/>
          <w:bCs/>
          <w:sz w:val="24"/>
          <w:szCs w:val="24"/>
        </w:rPr>
        <w:t>Main Success Scenario (Basic Flow):</w:t>
      </w:r>
    </w:p>
    <w:p w14:paraId="76197580"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admin selects the event to mark as completed.</w:t>
      </w:r>
    </w:p>
    <w:p w14:paraId="49BDB3AC"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prompts for post-event details (summary, key highlights, photos).</w:t>
      </w:r>
    </w:p>
    <w:p w14:paraId="0DA2B736"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admin uploads event news, images, and key outcomes.</w:t>
      </w:r>
    </w:p>
    <w:p w14:paraId="365B5168"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updates the event status to "Completed."</w:t>
      </w:r>
    </w:p>
    <w:p w14:paraId="684EE4DC" w14:textId="77777777" w:rsidR="00720F8C" w:rsidRPr="00720F8C" w:rsidRDefault="00720F8C" w:rsidP="00720F8C">
      <w:pPr>
        <w:widowControl/>
        <w:numPr>
          <w:ilvl w:val="0"/>
          <w:numId w:val="42"/>
        </w:numPr>
        <w:autoSpaceDE/>
        <w:autoSpaceDN/>
        <w:spacing w:after="160" w:line="278" w:lineRule="auto"/>
        <w:rPr>
          <w:sz w:val="24"/>
          <w:szCs w:val="24"/>
        </w:rPr>
      </w:pPr>
      <w:r w:rsidRPr="00720F8C">
        <w:rPr>
          <w:sz w:val="24"/>
          <w:szCs w:val="24"/>
        </w:rPr>
        <w:t>The system enables the rating and feedback feature for students and teachers.</w:t>
      </w:r>
    </w:p>
    <w:p w14:paraId="35AEC335" w14:textId="77777777" w:rsidR="00720F8C" w:rsidRDefault="00720F8C" w:rsidP="00720F8C">
      <w:pPr>
        <w:rPr>
          <w:b/>
          <w:bCs/>
          <w:sz w:val="24"/>
          <w:szCs w:val="24"/>
        </w:rPr>
      </w:pPr>
      <w:r w:rsidRPr="00720F8C">
        <w:rPr>
          <w:b/>
          <w:bCs/>
          <w:sz w:val="24"/>
          <w:szCs w:val="24"/>
        </w:rPr>
        <w:t>Alternate Scenario (Extensions):</w:t>
      </w:r>
    </w:p>
    <w:p w14:paraId="6C3A26F9" w14:textId="77777777" w:rsidR="006B0571" w:rsidRPr="00720F8C" w:rsidRDefault="006B0571" w:rsidP="00720F8C">
      <w:pPr>
        <w:rPr>
          <w:b/>
          <w:bCs/>
          <w:sz w:val="24"/>
          <w:szCs w:val="24"/>
        </w:rPr>
      </w:pPr>
    </w:p>
    <w:p w14:paraId="0C83A8B1" w14:textId="7415BAC1" w:rsidR="00720F8C" w:rsidRPr="00720F8C" w:rsidRDefault="00684AD4" w:rsidP="00720F8C">
      <w:pPr>
        <w:widowControl/>
        <w:numPr>
          <w:ilvl w:val="0"/>
          <w:numId w:val="43"/>
        </w:numPr>
        <w:autoSpaceDE/>
        <w:autoSpaceDN/>
        <w:spacing w:after="160" w:line="278" w:lineRule="auto"/>
        <w:rPr>
          <w:sz w:val="24"/>
          <w:szCs w:val="24"/>
        </w:rPr>
      </w:pPr>
      <w:ins w:id="89" w:author="MUHAMMAD AHMAD HASSAN" w:date="2025-04-05T22:58:00Z" w16du:dateUtc="2025-04-05T17:58:00Z">
        <w:r>
          <w:rPr>
            <w:b/>
            <w:bCs/>
            <w:sz w:val="24"/>
            <w:szCs w:val="24"/>
          </w:rPr>
          <w:t>*</w:t>
        </w:r>
      </w:ins>
      <w:r w:rsidR="00720F8C" w:rsidRPr="00720F8C">
        <w:rPr>
          <w:b/>
          <w:bCs/>
          <w:sz w:val="24"/>
          <w:szCs w:val="24"/>
        </w:rPr>
        <w:t>a. System Failure at Any Time:</w:t>
      </w:r>
    </w:p>
    <w:p w14:paraId="31EB3903"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software saves existing data automatically.</w:t>
      </w:r>
    </w:p>
    <w:p w14:paraId="27F6F019"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When the system is reopened, it resumes from the last saved step.</w:t>
      </w:r>
    </w:p>
    <w:p w14:paraId="4765B7EA" w14:textId="77777777" w:rsidR="00720F8C" w:rsidRPr="00720F8C" w:rsidRDefault="00720F8C" w:rsidP="00720F8C">
      <w:pPr>
        <w:widowControl/>
        <w:numPr>
          <w:ilvl w:val="0"/>
          <w:numId w:val="43"/>
        </w:numPr>
        <w:autoSpaceDE/>
        <w:autoSpaceDN/>
        <w:spacing w:after="160" w:line="278" w:lineRule="auto"/>
        <w:rPr>
          <w:sz w:val="24"/>
          <w:szCs w:val="24"/>
        </w:rPr>
      </w:pPr>
      <w:r w:rsidRPr="00720F8C">
        <w:rPr>
          <w:b/>
          <w:bCs/>
          <w:sz w:val="24"/>
          <w:szCs w:val="24"/>
        </w:rPr>
        <w:t>3a. The admin does not have all post-event details:</w:t>
      </w:r>
    </w:p>
    <w:p w14:paraId="244D54C4"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system allows saving progress and updating later.</w:t>
      </w:r>
    </w:p>
    <w:p w14:paraId="45B9A4FD" w14:textId="6CA3486D" w:rsidR="00720F8C" w:rsidRPr="00720F8C" w:rsidRDefault="00684AD4" w:rsidP="00720F8C">
      <w:pPr>
        <w:widowControl/>
        <w:numPr>
          <w:ilvl w:val="0"/>
          <w:numId w:val="43"/>
        </w:numPr>
        <w:autoSpaceDE/>
        <w:autoSpaceDN/>
        <w:spacing w:after="160" w:line="278" w:lineRule="auto"/>
        <w:rPr>
          <w:sz w:val="24"/>
          <w:szCs w:val="24"/>
        </w:rPr>
      </w:pPr>
      <w:del w:id="90" w:author="MUHAMMAD AHMAD HASSAN" w:date="2025-04-05T23:00:00Z" w16du:dateUtc="2025-04-05T18:00:00Z">
        <w:r w:rsidDel="00684AD4">
          <w:rPr>
            <w:b/>
            <w:bCs/>
            <w:sz w:val="24"/>
            <w:szCs w:val="24"/>
          </w:rPr>
          <w:delText>2a</w:delText>
        </w:r>
      </w:del>
      <w:ins w:id="91" w:author="MUHAMMAD AHMAD HASSAN" w:date="2025-04-05T23:00:00Z" w16du:dateUtc="2025-04-05T18:00:00Z">
        <w:r>
          <w:rPr>
            <w:b/>
            <w:bCs/>
            <w:sz w:val="24"/>
            <w:szCs w:val="24"/>
          </w:rPr>
          <w:t>3b</w:t>
        </w:r>
      </w:ins>
      <w:r w:rsidR="00720F8C" w:rsidRPr="00720F8C">
        <w:rPr>
          <w:b/>
          <w:bCs/>
          <w:sz w:val="24"/>
          <w:szCs w:val="24"/>
        </w:rPr>
        <w:t>. Upload fails due to file size or format issues:</w:t>
      </w:r>
    </w:p>
    <w:p w14:paraId="7DFB6A2E" w14:textId="77777777" w:rsidR="00720F8C" w:rsidRPr="00720F8C" w:rsidRDefault="00720F8C" w:rsidP="00720F8C">
      <w:pPr>
        <w:widowControl/>
        <w:numPr>
          <w:ilvl w:val="1"/>
          <w:numId w:val="43"/>
        </w:numPr>
        <w:autoSpaceDE/>
        <w:autoSpaceDN/>
        <w:spacing w:after="160" w:line="278" w:lineRule="auto"/>
        <w:rPr>
          <w:sz w:val="24"/>
          <w:szCs w:val="24"/>
        </w:rPr>
      </w:pPr>
      <w:r w:rsidRPr="00720F8C">
        <w:rPr>
          <w:sz w:val="24"/>
          <w:szCs w:val="24"/>
        </w:rPr>
        <w:t>The system notifies the admin and prompts for a compatible file.</w:t>
      </w:r>
    </w:p>
    <w:p w14:paraId="3125529C" w14:textId="77777777" w:rsidR="00720F8C" w:rsidRDefault="00720F8C" w:rsidP="00720F8C">
      <w:pPr>
        <w:rPr>
          <w:b/>
          <w:bCs/>
          <w:sz w:val="24"/>
          <w:szCs w:val="24"/>
        </w:rPr>
      </w:pPr>
      <w:r w:rsidRPr="00720F8C">
        <w:rPr>
          <w:b/>
          <w:bCs/>
          <w:sz w:val="24"/>
          <w:szCs w:val="24"/>
        </w:rPr>
        <w:t>Special Requirements:</w:t>
      </w:r>
    </w:p>
    <w:p w14:paraId="54642B66" w14:textId="77777777" w:rsidR="006B0571" w:rsidRPr="00720F8C" w:rsidRDefault="006B0571" w:rsidP="00720F8C">
      <w:pPr>
        <w:rPr>
          <w:sz w:val="24"/>
          <w:szCs w:val="24"/>
        </w:rPr>
      </w:pPr>
    </w:p>
    <w:p w14:paraId="7FDEF3B9" w14:textId="77777777" w:rsidR="00720F8C" w:rsidRPr="00720F8C" w:rsidRDefault="00720F8C" w:rsidP="00720F8C">
      <w:pPr>
        <w:widowControl/>
        <w:numPr>
          <w:ilvl w:val="0"/>
          <w:numId w:val="44"/>
        </w:numPr>
        <w:autoSpaceDE/>
        <w:autoSpaceDN/>
        <w:spacing w:after="160" w:line="278" w:lineRule="auto"/>
        <w:rPr>
          <w:sz w:val="24"/>
          <w:szCs w:val="24"/>
        </w:rPr>
      </w:pPr>
      <w:r w:rsidRPr="00720F8C">
        <w:rPr>
          <w:sz w:val="24"/>
          <w:szCs w:val="24"/>
        </w:rPr>
        <w:t>The application should be developed in Java.</w:t>
      </w:r>
    </w:p>
    <w:p w14:paraId="2739043C" w14:textId="77777777" w:rsidR="00720F8C" w:rsidRPr="00720F8C" w:rsidRDefault="00720F8C" w:rsidP="00720F8C">
      <w:pPr>
        <w:widowControl/>
        <w:numPr>
          <w:ilvl w:val="0"/>
          <w:numId w:val="44"/>
        </w:numPr>
        <w:autoSpaceDE/>
        <w:autoSpaceDN/>
        <w:spacing w:after="160" w:line="278" w:lineRule="auto"/>
        <w:rPr>
          <w:sz w:val="24"/>
          <w:szCs w:val="24"/>
        </w:rPr>
      </w:pPr>
      <w:r w:rsidRPr="00720F8C">
        <w:rPr>
          <w:sz w:val="24"/>
          <w:szCs w:val="24"/>
        </w:rPr>
        <w:t>Student registration should be easily visible, using a readable font size (e.g., 12pt).</w:t>
      </w:r>
    </w:p>
    <w:p w14:paraId="5164275F" w14:textId="77777777" w:rsidR="00720F8C" w:rsidRDefault="00720F8C" w:rsidP="00720F8C">
      <w:pPr>
        <w:rPr>
          <w:b/>
          <w:bCs/>
          <w:sz w:val="24"/>
          <w:szCs w:val="24"/>
        </w:rPr>
      </w:pPr>
      <w:r w:rsidRPr="00720F8C">
        <w:rPr>
          <w:b/>
          <w:bCs/>
          <w:sz w:val="24"/>
          <w:szCs w:val="24"/>
        </w:rPr>
        <w:t>Frequency of Occurrence:</w:t>
      </w:r>
    </w:p>
    <w:p w14:paraId="59A7495F" w14:textId="77777777" w:rsidR="006B0571" w:rsidRPr="00720F8C" w:rsidRDefault="006B0571" w:rsidP="00720F8C">
      <w:pPr>
        <w:rPr>
          <w:sz w:val="24"/>
          <w:szCs w:val="24"/>
        </w:rPr>
      </w:pPr>
    </w:p>
    <w:p w14:paraId="0A473C7C" w14:textId="77777777" w:rsidR="00720F8C" w:rsidRPr="00720F8C" w:rsidRDefault="00720F8C" w:rsidP="00720F8C">
      <w:pPr>
        <w:widowControl/>
        <w:numPr>
          <w:ilvl w:val="0"/>
          <w:numId w:val="45"/>
        </w:numPr>
        <w:autoSpaceDE/>
        <w:autoSpaceDN/>
        <w:spacing w:after="160" w:line="278" w:lineRule="auto"/>
        <w:rPr>
          <w:sz w:val="24"/>
          <w:szCs w:val="24"/>
        </w:rPr>
      </w:pPr>
      <w:r w:rsidRPr="00720F8C">
        <w:rPr>
          <w:sz w:val="24"/>
          <w:szCs w:val="24"/>
        </w:rPr>
        <w:t>Nearly continuous.</w:t>
      </w:r>
    </w:p>
    <w:p w14:paraId="69E813C5" w14:textId="77777777" w:rsidR="00720F8C" w:rsidRDefault="00720F8C" w:rsidP="00720F8C">
      <w:pPr>
        <w:rPr>
          <w:b/>
          <w:bCs/>
          <w:sz w:val="24"/>
          <w:szCs w:val="24"/>
        </w:rPr>
      </w:pPr>
      <w:r w:rsidRPr="00720F8C">
        <w:rPr>
          <w:b/>
          <w:bCs/>
          <w:sz w:val="24"/>
          <w:szCs w:val="24"/>
        </w:rPr>
        <w:t>Open Issues:</w:t>
      </w:r>
    </w:p>
    <w:p w14:paraId="5738C8EF" w14:textId="77777777" w:rsidR="006B0571" w:rsidRPr="00720F8C" w:rsidRDefault="006B0571" w:rsidP="00720F8C">
      <w:pPr>
        <w:rPr>
          <w:sz w:val="24"/>
          <w:szCs w:val="24"/>
        </w:rPr>
      </w:pPr>
    </w:p>
    <w:p w14:paraId="074B6BA6" w14:textId="77777777" w:rsidR="00720F8C" w:rsidRPr="00720F8C" w:rsidRDefault="00720F8C" w:rsidP="00720F8C">
      <w:pPr>
        <w:widowControl/>
        <w:numPr>
          <w:ilvl w:val="0"/>
          <w:numId w:val="46"/>
        </w:numPr>
        <w:autoSpaceDE/>
        <w:autoSpaceDN/>
        <w:spacing w:after="160" w:line="278" w:lineRule="auto"/>
        <w:rPr>
          <w:sz w:val="24"/>
          <w:szCs w:val="24"/>
        </w:rPr>
      </w:pPr>
      <w:r w:rsidRPr="00720F8C">
        <w:rPr>
          <w:sz w:val="24"/>
          <w:szCs w:val="24"/>
        </w:rPr>
        <w:t>Open for feedback to improve the use case text.</w:t>
      </w:r>
    </w:p>
    <w:p w14:paraId="736D752D" w14:textId="77777777" w:rsidR="00720F8C" w:rsidRDefault="00720F8C" w:rsidP="00720F8C">
      <w:pPr>
        <w:widowControl/>
        <w:numPr>
          <w:ilvl w:val="0"/>
          <w:numId w:val="46"/>
        </w:numPr>
        <w:autoSpaceDE/>
        <w:autoSpaceDN/>
        <w:spacing w:after="160" w:line="278" w:lineRule="auto"/>
        <w:rPr>
          <w:sz w:val="24"/>
          <w:szCs w:val="24"/>
        </w:rPr>
      </w:pPr>
      <w:r w:rsidRPr="00720F8C">
        <w:rPr>
          <w:sz w:val="24"/>
          <w:szCs w:val="24"/>
        </w:rPr>
        <w:t>Consider additional input and output details for better usability.</w:t>
      </w:r>
    </w:p>
    <w:p w14:paraId="6621E864" w14:textId="77777777" w:rsidR="00720F8C" w:rsidRPr="00720F8C" w:rsidRDefault="00720F8C" w:rsidP="00720F8C">
      <w:pPr>
        <w:widowControl/>
        <w:autoSpaceDE/>
        <w:autoSpaceDN/>
        <w:spacing w:after="160" w:line="278" w:lineRule="auto"/>
        <w:ind w:left="720"/>
        <w:rPr>
          <w:sz w:val="24"/>
          <w:szCs w:val="24"/>
        </w:rPr>
      </w:pPr>
    </w:p>
    <w:p w14:paraId="49353030" w14:textId="77777777" w:rsidR="00720F8C" w:rsidRPr="00FB4485" w:rsidRDefault="00000000" w:rsidP="00720F8C">
      <w:r>
        <w:rPr>
          <w:sz w:val="24"/>
          <w:szCs w:val="24"/>
        </w:rPr>
        <w:pict w14:anchorId="3B233407">
          <v:rect id="_x0000_i1025" style="width:0;height:1.5pt" o:hralign="center" o:hrstd="t" o:hr="t" fillcolor="#a0a0a0" stroked="f"/>
        </w:pict>
      </w:r>
    </w:p>
    <w:p w14:paraId="2655E9FF" w14:textId="77777777" w:rsidR="00720F8C" w:rsidRDefault="00720F8C" w:rsidP="0005241B">
      <w:pPr>
        <w:pStyle w:val="PlainText"/>
        <w:rPr>
          <w:rFonts w:ascii="Times New Roman" w:hAnsi="Times New Roman" w:cs="Times New Roman"/>
          <w:b/>
          <w:bCs/>
          <w:i/>
          <w:iCs/>
          <w:color w:val="0F243E" w:themeColor="text2" w:themeShade="80"/>
          <w:sz w:val="28"/>
          <w:szCs w:val="28"/>
          <w:u w:val="single"/>
        </w:rPr>
      </w:pPr>
    </w:p>
    <w:p w14:paraId="42FB15F0"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58AE4828"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44018BA7"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56BB1B98"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2272D8FA" w14:textId="77777777" w:rsidR="006B0571" w:rsidRDefault="006B0571" w:rsidP="0005241B">
      <w:pPr>
        <w:pStyle w:val="PlainText"/>
        <w:rPr>
          <w:rFonts w:ascii="Times New Roman" w:hAnsi="Times New Roman" w:cs="Times New Roman"/>
          <w:b/>
          <w:bCs/>
          <w:i/>
          <w:iCs/>
          <w:color w:val="0F243E" w:themeColor="text2" w:themeShade="80"/>
          <w:sz w:val="28"/>
          <w:szCs w:val="28"/>
          <w:u w:val="single"/>
        </w:rPr>
      </w:pPr>
    </w:p>
    <w:p w14:paraId="77663815" w14:textId="2723E005" w:rsidR="00C25EF3" w:rsidRPr="00C25EF3" w:rsidRDefault="00C25EF3" w:rsidP="0005241B">
      <w:pPr>
        <w:pStyle w:val="PlainText"/>
        <w:rPr>
          <w:rFonts w:ascii="Times New Roman" w:hAnsi="Times New Roman" w:cs="Times New Roman"/>
          <w:b/>
          <w:bCs/>
          <w:i/>
          <w:iCs/>
          <w:color w:val="0F243E" w:themeColor="text2" w:themeShade="80"/>
          <w:sz w:val="28"/>
          <w:szCs w:val="28"/>
          <w:u w:val="single"/>
        </w:rPr>
      </w:pPr>
      <w:r w:rsidRPr="00C25EF3">
        <w:rPr>
          <w:rFonts w:ascii="Times New Roman" w:hAnsi="Times New Roman" w:cs="Times New Roman"/>
          <w:b/>
          <w:bCs/>
          <w:i/>
          <w:iCs/>
          <w:color w:val="0F243E" w:themeColor="text2" w:themeShade="80"/>
          <w:sz w:val="28"/>
          <w:szCs w:val="28"/>
          <w:u w:val="single"/>
        </w:rPr>
        <w:t>By M. Ahmad Hassan</w:t>
      </w:r>
    </w:p>
    <w:p w14:paraId="51846455" w14:textId="77777777" w:rsidR="00C25EF3" w:rsidRDefault="00C25EF3" w:rsidP="0005241B">
      <w:pPr>
        <w:pStyle w:val="PlainText"/>
        <w:rPr>
          <w:rFonts w:ascii="Times New Roman" w:hAnsi="Times New Roman" w:cs="Times New Roman"/>
          <w:b/>
          <w:bCs/>
          <w:sz w:val="28"/>
          <w:szCs w:val="28"/>
        </w:rPr>
      </w:pPr>
    </w:p>
    <w:p w14:paraId="615E4BF2" w14:textId="41353BBD" w:rsidR="0005241B" w:rsidRPr="00C25EF3" w:rsidRDefault="0005241B" w:rsidP="0005241B">
      <w:pPr>
        <w:pStyle w:val="PlainText"/>
        <w:rPr>
          <w:rFonts w:ascii="Times New Roman" w:hAnsi="Times New Roman" w:cs="Times New Roman"/>
          <w:b/>
          <w:bCs/>
          <w:sz w:val="28"/>
          <w:szCs w:val="28"/>
        </w:rPr>
      </w:pPr>
      <w:r w:rsidRPr="00C25EF3">
        <w:rPr>
          <w:rFonts w:ascii="Times New Roman" w:hAnsi="Times New Roman" w:cs="Times New Roman"/>
          <w:b/>
          <w:bCs/>
          <w:sz w:val="28"/>
          <w:szCs w:val="28"/>
        </w:rPr>
        <w:t>3.2 Use Case</w:t>
      </w:r>
      <w:r w:rsidR="00720F8C">
        <w:rPr>
          <w:rFonts w:ascii="Times New Roman" w:hAnsi="Times New Roman" w:cs="Times New Roman"/>
          <w:b/>
          <w:bCs/>
          <w:sz w:val="28"/>
          <w:szCs w:val="28"/>
        </w:rPr>
        <w:t xml:space="preserve"> 2</w:t>
      </w:r>
      <w:r w:rsidRPr="00C25EF3">
        <w:rPr>
          <w:rFonts w:ascii="Times New Roman" w:hAnsi="Times New Roman" w:cs="Times New Roman"/>
          <w:b/>
          <w:bCs/>
          <w:sz w:val="28"/>
          <w:szCs w:val="28"/>
        </w:rPr>
        <w:t>: Student Registration</w:t>
      </w:r>
    </w:p>
    <w:p w14:paraId="0EA5ED0D" w14:textId="77777777" w:rsidR="00720F8C" w:rsidRDefault="00720F8C" w:rsidP="00720F8C">
      <w:pPr>
        <w:rPr>
          <w:b/>
          <w:bCs/>
          <w:sz w:val="24"/>
          <w:szCs w:val="24"/>
        </w:rPr>
      </w:pPr>
    </w:p>
    <w:p w14:paraId="62D93F1B" w14:textId="05D9C6A2" w:rsidR="00720F8C" w:rsidRDefault="00720F8C" w:rsidP="00720F8C">
      <w:pPr>
        <w:rPr>
          <w:b/>
          <w:bCs/>
          <w:sz w:val="24"/>
          <w:szCs w:val="24"/>
        </w:rPr>
      </w:pPr>
      <w:r w:rsidRPr="00720F8C">
        <w:rPr>
          <w:b/>
          <w:bCs/>
          <w:sz w:val="24"/>
          <w:szCs w:val="24"/>
        </w:rPr>
        <w:t>Primary Actor:</w:t>
      </w:r>
    </w:p>
    <w:p w14:paraId="59D6A036" w14:textId="77777777" w:rsidR="00720F8C" w:rsidRPr="00720F8C" w:rsidRDefault="00720F8C" w:rsidP="00720F8C">
      <w:pPr>
        <w:rPr>
          <w:sz w:val="24"/>
          <w:szCs w:val="24"/>
        </w:rPr>
      </w:pPr>
    </w:p>
    <w:p w14:paraId="4356E738" w14:textId="77777777" w:rsidR="00720F8C" w:rsidRPr="00720F8C" w:rsidRDefault="00720F8C" w:rsidP="00720F8C">
      <w:pPr>
        <w:widowControl/>
        <w:numPr>
          <w:ilvl w:val="0"/>
          <w:numId w:val="47"/>
        </w:numPr>
        <w:autoSpaceDE/>
        <w:autoSpaceDN/>
        <w:spacing w:after="160" w:line="278" w:lineRule="auto"/>
        <w:rPr>
          <w:sz w:val="24"/>
          <w:szCs w:val="24"/>
        </w:rPr>
      </w:pPr>
      <w:r w:rsidRPr="00720F8C">
        <w:rPr>
          <w:sz w:val="24"/>
          <w:szCs w:val="24"/>
        </w:rPr>
        <w:t>Student</w:t>
      </w:r>
    </w:p>
    <w:p w14:paraId="77F12535" w14:textId="77777777" w:rsidR="00720F8C" w:rsidRDefault="00720F8C" w:rsidP="00720F8C">
      <w:pPr>
        <w:rPr>
          <w:b/>
          <w:bCs/>
          <w:sz w:val="24"/>
          <w:szCs w:val="24"/>
        </w:rPr>
      </w:pPr>
      <w:r w:rsidRPr="00720F8C">
        <w:rPr>
          <w:b/>
          <w:bCs/>
          <w:sz w:val="24"/>
          <w:szCs w:val="24"/>
        </w:rPr>
        <w:t>Stakeholders and Interests:</w:t>
      </w:r>
    </w:p>
    <w:p w14:paraId="6FC0F205" w14:textId="77777777" w:rsidR="00720F8C" w:rsidRPr="00720F8C" w:rsidRDefault="00720F8C" w:rsidP="00720F8C">
      <w:pPr>
        <w:rPr>
          <w:sz w:val="24"/>
          <w:szCs w:val="24"/>
        </w:rPr>
      </w:pPr>
    </w:p>
    <w:p w14:paraId="792D6899"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Student:</w:t>
      </w:r>
    </w:p>
    <w:p w14:paraId="5E12A9A5"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to register easily for eligible events and view registration details.</w:t>
      </w:r>
    </w:p>
    <w:p w14:paraId="0D0306B8"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Department:</w:t>
      </w:r>
    </w:p>
    <w:p w14:paraId="48258A46"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an organized system to manage student participation.</w:t>
      </w:r>
    </w:p>
    <w:p w14:paraId="63367991" w14:textId="77777777" w:rsidR="00720F8C" w:rsidRPr="00720F8C" w:rsidRDefault="00720F8C" w:rsidP="00720F8C">
      <w:pPr>
        <w:widowControl/>
        <w:numPr>
          <w:ilvl w:val="0"/>
          <w:numId w:val="48"/>
        </w:numPr>
        <w:autoSpaceDE/>
        <w:autoSpaceDN/>
        <w:spacing w:after="160" w:line="278" w:lineRule="auto"/>
        <w:rPr>
          <w:sz w:val="24"/>
          <w:szCs w:val="24"/>
        </w:rPr>
      </w:pPr>
      <w:r w:rsidRPr="00720F8C">
        <w:rPr>
          <w:b/>
          <w:bCs/>
          <w:sz w:val="24"/>
          <w:szCs w:val="24"/>
        </w:rPr>
        <w:t>Event Organizer:</w:t>
      </w:r>
    </w:p>
    <w:p w14:paraId="3BE29D39" w14:textId="77777777" w:rsidR="00720F8C" w:rsidRPr="00720F8C" w:rsidRDefault="00720F8C" w:rsidP="00720F8C">
      <w:pPr>
        <w:widowControl/>
        <w:numPr>
          <w:ilvl w:val="1"/>
          <w:numId w:val="48"/>
        </w:numPr>
        <w:autoSpaceDE/>
        <w:autoSpaceDN/>
        <w:spacing w:after="160" w:line="278" w:lineRule="auto"/>
        <w:rPr>
          <w:sz w:val="24"/>
          <w:szCs w:val="24"/>
        </w:rPr>
      </w:pPr>
      <w:r w:rsidRPr="00720F8C">
        <w:rPr>
          <w:sz w:val="24"/>
          <w:szCs w:val="24"/>
        </w:rPr>
        <w:t>Wants to monitor student registrations and ensure participant limits are maintained.</w:t>
      </w:r>
    </w:p>
    <w:p w14:paraId="7FB65C9C" w14:textId="77777777" w:rsidR="00720F8C" w:rsidRDefault="00720F8C" w:rsidP="00720F8C">
      <w:pPr>
        <w:rPr>
          <w:b/>
          <w:bCs/>
          <w:sz w:val="24"/>
          <w:szCs w:val="24"/>
        </w:rPr>
      </w:pPr>
      <w:r w:rsidRPr="00720F8C">
        <w:rPr>
          <w:b/>
          <w:bCs/>
          <w:sz w:val="24"/>
          <w:szCs w:val="24"/>
        </w:rPr>
        <w:t>Preconditions:</w:t>
      </w:r>
    </w:p>
    <w:p w14:paraId="37C5BE39" w14:textId="77777777" w:rsidR="00720F8C" w:rsidRPr="00720F8C" w:rsidRDefault="00720F8C" w:rsidP="00720F8C">
      <w:pPr>
        <w:rPr>
          <w:sz w:val="24"/>
          <w:szCs w:val="24"/>
        </w:rPr>
      </w:pPr>
    </w:p>
    <w:p w14:paraId="120BC2C3" w14:textId="77777777" w:rsidR="00720F8C" w:rsidRPr="00720F8C" w:rsidRDefault="00720F8C" w:rsidP="00720F8C">
      <w:pPr>
        <w:widowControl/>
        <w:numPr>
          <w:ilvl w:val="0"/>
          <w:numId w:val="49"/>
        </w:numPr>
        <w:autoSpaceDE/>
        <w:autoSpaceDN/>
        <w:spacing w:after="160" w:line="278" w:lineRule="auto"/>
        <w:rPr>
          <w:sz w:val="24"/>
          <w:szCs w:val="24"/>
        </w:rPr>
      </w:pPr>
      <w:r w:rsidRPr="00720F8C">
        <w:rPr>
          <w:sz w:val="24"/>
          <w:szCs w:val="24"/>
        </w:rPr>
        <w:t>The student must be logged into the system.</w:t>
      </w:r>
    </w:p>
    <w:p w14:paraId="683B7081" w14:textId="073D5D7D" w:rsidR="00720F8C" w:rsidRPr="00720F8C" w:rsidRDefault="00720F8C" w:rsidP="00720F8C">
      <w:pPr>
        <w:widowControl/>
        <w:numPr>
          <w:ilvl w:val="0"/>
          <w:numId w:val="49"/>
        </w:numPr>
        <w:autoSpaceDE/>
        <w:autoSpaceDN/>
        <w:spacing w:after="160" w:line="278" w:lineRule="auto"/>
        <w:rPr>
          <w:sz w:val="24"/>
          <w:szCs w:val="24"/>
        </w:rPr>
      </w:pPr>
      <w:r w:rsidRPr="00720F8C">
        <w:rPr>
          <w:sz w:val="24"/>
          <w:szCs w:val="24"/>
        </w:rPr>
        <w:t>The event must be open</w:t>
      </w:r>
      <w:ins w:id="92" w:author="MUHAMMAD AHMAD HASSAN" w:date="2025-04-05T23:01:00Z" w16du:dateUtc="2025-04-05T18:01:00Z">
        <w:r w:rsidR="00684AD4">
          <w:rPr>
            <w:sz w:val="24"/>
            <w:szCs w:val="24"/>
          </w:rPr>
          <w:t>(</w:t>
        </w:r>
      </w:ins>
      <w:ins w:id="93" w:author="MUHAMMAD AHMAD HASSAN" w:date="2025-04-05T23:02:00Z" w16du:dateUtc="2025-04-05T18:02:00Z">
        <w:r w:rsidR="00684AD4">
          <w:rPr>
            <w:sz w:val="24"/>
            <w:szCs w:val="24"/>
          </w:rPr>
          <w:t>visible</w:t>
        </w:r>
      </w:ins>
      <w:ins w:id="94" w:author="MUHAMMAD AHMAD HASSAN" w:date="2025-04-05T23:01:00Z" w16du:dateUtc="2025-04-05T18:01:00Z">
        <w:r w:rsidR="00684AD4">
          <w:rPr>
            <w:sz w:val="24"/>
            <w:szCs w:val="24"/>
          </w:rPr>
          <w:t xml:space="preserve"> at website)</w:t>
        </w:r>
      </w:ins>
      <w:r w:rsidRPr="00720F8C">
        <w:rPr>
          <w:sz w:val="24"/>
          <w:szCs w:val="24"/>
        </w:rPr>
        <w:t xml:space="preserve"> for registration.</w:t>
      </w:r>
    </w:p>
    <w:p w14:paraId="4B57F182" w14:textId="77777777" w:rsidR="00720F8C" w:rsidRDefault="00720F8C" w:rsidP="00720F8C">
      <w:pPr>
        <w:rPr>
          <w:b/>
          <w:bCs/>
          <w:sz w:val="24"/>
          <w:szCs w:val="24"/>
        </w:rPr>
      </w:pPr>
      <w:r w:rsidRPr="00720F8C">
        <w:rPr>
          <w:b/>
          <w:bCs/>
          <w:sz w:val="24"/>
          <w:szCs w:val="24"/>
        </w:rPr>
        <w:t>Success Guarantee (Postconditions):</w:t>
      </w:r>
    </w:p>
    <w:p w14:paraId="27BA74DF" w14:textId="77777777" w:rsidR="00720F8C" w:rsidRPr="00720F8C" w:rsidRDefault="00720F8C" w:rsidP="00720F8C">
      <w:pPr>
        <w:rPr>
          <w:sz w:val="24"/>
          <w:szCs w:val="24"/>
        </w:rPr>
      </w:pPr>
    </w:p>
    <w:p w14:paraId="07D8F09B" w14:textId="77777777" w:rsidR="00720F8C" w:rsidRPr="00720F8C" w:rsidRDefault="00720F8C" w:rsidP="00720F8C">
      <w:pPr>
        <w:widowControl/>
        <w:numPr>
          <w:ilvl w:val="0"/>
          <w:numId w:val="50"/>
        </w:numPr>
        <w:autoSpaceDE/>
        <w:autoSpaceDN/>
        <w:spacing w:after="160" w:line="278" w:lineRule="auto"/>
        <w:rPr>
          <w:sz w:val="24"/>
          <w:szCs w:val="24"/>
        </w:rPr>
      </w:pPr>
      <w:r w:rsidRPr="00720F8C">
        <w:rPr>
          <w:sz w:val="24"/>
          <w:szCs w:val="24"/>
        </w:rPr>
        <w:t>The student is successfully registered for the event.</w:t>
      </w:r>
    </w:p>
    <w:p w14:paraId="28931EC3" w14:textId="77777777" w:rsidR="00720F8C" w:rsidRPr="00720F8C" w:rsidRDefault="00720F8C" w:rsidP="00720F8C">
      <w:pPr>
        <w:widowControl/>
        <w:numPr>
          <w:ilvl w:val="0"/>
          <w:numId w:val="50"/>
        </w:numPr>
        <w:autoSpaceDE/>
        <w:autoSpaceDN/>
        <w:spacing w:after="160" w:line="278" w:lineRule="auto"/>
        <w:rPr>
          <w:sz w:val="24"/>
          <w:szCs w:val="24"/>
        </w:rPr>
      </w:pPr>
      <w:r w:rsidRPr="00720F8C">
        <w:rPr>
          <w:sz w:val="24"/>
          <w:szCs w:val="24"/>
        </w:rPr>
        <w:t>The system updates the event's participant list.</w:t>
      </w:r>
    </w:p>
    <w:p w14:paraId="2F0FD803" w14:textId="77777777" w:rsidR="00720F8C" w:rsidRDefault="00720F8C" w:rsidP="00720F8C">
      <w:pPr>
        <w:rPr>
          <w:b/>
          <w:bCs/>
          <w:sz w:val="24"/>
          <w:szCs w:val="24"/>
        </w:rPr>
      </w:pPr>
      <w:r w:rsidRPr="00720F8C">
        <w:rPr>
          <w:b/>
          <w:bCs/>
          <w:sz w:val="24"/>
          <w:szCs w:val="24"/>
        </w:rPr>
        <w:t>Inputs:</w:t>
      </w:r>
    </w:p>
    <w:p w14:paraId="39D05666" w14:textId="77777777" w:rsidR="00720F8C" w:rsidRPr="00720F8C" w:rsidRDefault="00720F8C" w:rsidP="00720F8C">
      <w:pPr>
        <w:rPr>
          <w:sz w:val="24"/>
          <w:szCs w:val="24"/>
        </w:rPr>
      </w:pPr>
    </w:p>
    <w:p w14:paraId="0DDEB546"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Event ID</w:t>
      </w:r>
    </w:p>
    <w:p w14:paraId="33DCEB2A"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Student ID</w:t>
      </w:r>
    </w:p>
    <w:p w14:paraId="3D366E98"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Eligibility verification data</w:t>
      </w:r>
    </w:p>
    <w:p w14:paraId="6C3D89DE" w14:textId="77777777" w:rsidR="00720F8C" w:rsidRPr="00720F8C" w:rsidRDefault="00720F8C" w:rsidP="00720F8C">
      <w:pPr>
        <w:widowControl/>
        <w:numPr>
          <w:ilvl w:val="0"/>
          <w:numId w:val="51"/>
        </w:numPr>
        <w:autoSpaceDE/>
        <w:autoSpaceDN/>
        <w:spacing w:after="160" w:line="278" w:lineRule="auto"/>
        <w:rPr>
          <w:sz w:val="24"/>
          <w:szCs w:val="24"/>
        </w:rPr>
      </w:pPr>
      <w:r w:rsidRPr="00720F8C">
        <w:rPr>
          <w:sz w:val="24"/>
          <w:szCs w:val="24"/>
        </w:rPr>
        <w:t>Registration confirmation request</w:t>
      </w:r>
    </w:p>
    <w:p w14:paraId="0FDF02E3" w14:textId="77777777" w:rsidR="00720F8C" w:rsidRDefault="00720F8C" w:rsidP="00720F8C">
      <w:pPr>
        <w:rPr>
          <w:b/>
          <w:bCs/>
          <w:sz w:val="24"/>
          <w:szCs w:val="24"/>
        </w:rPr>
      </w:pPr>
      <w:r w:rsidRPr="00720F8C">
        <w:rPr>
          <w:b/>
          <w:bCs/>
          <w:sz w:val="24"/>
          <w:szCs w:val="24"/>
        </w:rPr>
        <w:t>Outputs:</w:t>
      </w:r>
    </w:p>
    <w:p w14:paraId="00459A34" w14:textId="77777777" w:rsidR="00720F8C" w:rsidRPr="00720F8C" w:rsidRDefault="00720F8C" w:rsidP="00720F8C">
      <w:pPr>
        <w:rPr>
          <w:sz w:val="24"/>
          <w:szCs w:val="24"/>
        </w:rPr>
      </w:pPr>
    </w:p>
    <w:p w14:paraId="797E6E0B"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Confirmation message of successful registration</w:t>
      </w:r>
    </w:p>
    <w:p w14:paraId="025082F4"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Updated participant list</w:t>
      </w:r>
    </w:p>
    <w:p w14:paraId="65BC6DEE" w14:textId="77777777" w:rsidR="00720F8C" w:rsidRPr="00720F8C" w:rsidRDefault="00720F8C" w:rsidP="00720F8C">
      <w:pPr>
        <w:widowControl/>
        <w:numPr>
          <w:ilvl w:val="0"/>
          <w:numId w:val="52"/>
        </w:numPr>
        <w:autoSpaceDE/>
        <w:autoSpaceDN/>
        <w:spacing w:after="160" w:line="278" w:lineRule="auto"/>
        <w:rPr>
          <w:sz w:val="24"/>
          <w:szCs w:val="24"/>
        </w:rPr>
      </w:pPr>
      <w:r w:rsidRPr="00720F8C">
        <w:rPr>
          <w:sz w:val="24"/>
          <w:szCs w:val="24"/>
        </w:rPr>
        <w:t>Error message (if registration fails due to eligibility or full capacity)</w:t>
      </w:r>
    </w:p>
    <w:p w14:paraId="08D23283" w14:textId="77777777" w:rsidR="00720F8C" w:rsidRDefault="00720F8C" w:rsidP="00720F8C">
      <w:pPr>
        <w:rPr>
          <w:b/>
          <w:bCs/>
          <w:sz w:val="24"/>
          <w:szCs w:val="24"/>
        </w:rPr>
      </w:pPr>
      <w:r w:rsidRPr="00720F8C">
        <w:rPr>
          <w:b/>
          <w:bCs/>
          <w:sz w:val="24"/>
          <w:szCs w:val="24"/>
        </w:rPr>
        <w:t>Main Success Scenario (Basic Flow):</w:t>
      </w:r>
    </w:p>
    <w:p w14:paraId="7A6505A8" w14:textId="77777777" w:rsidR="00720F8C" w:rsidRPr="00720F8C" w:rsidRDefault="00720F8C" w:rsidP="00720F8C">
      <w:pPr>
        <w:rPr>
          <w:b/>
          <w:bCs/>
          <w:sz w:val="24"/>
          <w:szCs w:val="24"/>
        </w:rPr>
      </w:pPr>
    </w:p>
    <w:p w14:paraId="02E8770D"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navigates the events section and selects an event.</w:t>
      </w:r>
    </w:p>
    <w:p w14:paraId="2B2BEEB0"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system displays event details and eligibility criteria.</w:t>
      </w:r>
    </w:p>
    <w:p w14:paraId="4F709BEC"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confirms eligibility and proceeds with registration.</w:t>
      </w:r>
    </w:p>
    <w:p w14:paraId="2E1A903E"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system registers the student, updates the participant list, and sends a confirmation.</w:t>
      </w:r>
    </w:p>
    <w:p w14:paraId="4C1C5664"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The student can view or cancel their registration.</w:t>
      </w:r>
    </w:p>
    <w:p w14:paraId="762B192F" w14:textId="77777777" w:rsidR="00720F8C" w:rsidRPr="00720F8C" w:rsidRDefault="00720F8C" w:rsidP="00720F8C">
      <w:pPr>
        <w:widowControl/>
        <w:numPr>
          <w:ilvl w:val="0"/>
          <w:numId w:val="53"/>
        </w:numPr>
        <w:autoSpaceDE/>
        <w:autoSpaceDN/>
        <w:spacing w:after="160" w:line="278" w:lineRule="auto"/>
        <w:rPr>
          <w:sz w:val="24"/>
          <w:szCs w:val="24"/>
        </w:rPr>
      </w:pPr>
      <w:r w:rsidRPr="00720F8C">
        <w:rPr>
          <w:sz w:val="24"/>
          <w:szCs w:val="24"/>
        </w:rPr>
        <w:t>If canceled, the system updates the participant list and confirms cancellation.</w:t>
      </w:r>
    </w:p>
    <w:p w14:paraId="6E721EA0" w14:textId="77777777" w:rsidR="00720F8C" w:rsidRDefault="00720F8C" w:rsidP="00720F8C">
      <w:pPr>
        <w:rPr>
          <w:b/>
          <w:bCs/>
          <w:sz w:val="24"/>
          <w:szCs w:val="24"/>
        </w:rPr>
      </w:pPr>
      <w:r w:rsidRPr="00720F8C">
        <w:rPr>
          <w:b/>
          <w:bCs/>
          <w:sz w:val="24"/>
          <w:szCs w:val="24"/>
        </w:rPr>
        <w:t>Alternate Scenario (Extensions):</w:t>
      </w:r>
    </w:p>
    <w:p w14:paraId="0AD1E30D" w14:textId="77777777" w:rsidR="00720F8C" w:rsidRPr="00720F8C" w:rsidRDefault="00720F8C" w:rsidP="00720F8C">
      <w:pPr>
        <w:rPr>
          <w:b/>
          <w:bCs/>
          <w:sz w:val="24"/>
          <w:szCs w:val="24"/>
        </w:rPr>
      </w:pPr>
    </w:p>
    <w:p w14:paraId="2B0DD863" w14:textId="14D5D8B8" w:rsidR="00720F8C" w:rsidRPr="00720F8C" w:rsidRDefault="00684AD4" w:rsidP="00720F8C">
      <w:pPr>
        <w:widowControl/>
        <w:numPr>
          <w:ilvl w:val="0"/>
          <w:numId w:val="54"/>
        </w:numPr>
        <w:autoSpaceDE/>
        <w:autoSpaceDN/>
        <w:spacing w:after="160" w:line="278" w:lineRule="auto"/>
        <w:rPr>
          <w:sz w:val="24"/>
          <w:szCs w:val="24"/>
        </w:rPr>
      </w:pPr>
      <w:ins w:id="95" w:author="MUHAMMAD AHMAD HASSAN" w:date="2025-04-05T23:02:00Z" w16du:dateUtc="2025-04-05T18:02:00Z">
        <w:r>
          <w:rPr>
            <w:b/>
            <w:bCs/>
            <w:sz w:val="24"/>
            <w:szCs w:val="24"/>
          </w:rPr>
          <w:t>*</w:t>
        </w:r>
      </w:ins>
      <w:r w:rsidR="00720F8C" w:rsidRPr="00720F8C">
        <w:rPr>
          <w:b/>
          <w:bCs/>
          <w:sz w:val="24"/>
          <w:szCs w:val="24"/>
        </w:rPr>
        <w:t>a. System Failure at Any Time:</w:t>
      </w:r>
    </w:p>
    <w:p w14:paraId="4D3315F8"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software saves existing registration data automatically.</w:t>
      </w:r>
    </w:p>
    <w:p w14:paraId="3BDEBA4A"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When the system is reopened, it resumes from the last saved step.</w:t>
      </w:r>
    </w:p>
    <w:p w14:paraId="6A9D71A3" w14:textId="77777777" w:rsidR="00720F8C" w:rsidRPr="00720F8C" w:rsidRDefault="00720F8C" w:rsidP="00720F8C">
      <w:pPr>
        <w:widowControl/>
        <w:numPr>
          <w:ilvl w:val="0"/>
          <w:numId w:val="54"/>
        </w:numPr>
        <w:autoSpaceDE/>
        <w:autoSpaceDN/>
        <w:spacing w:after="160" w:line="278" w:lineRule="auto"/>
        <w:rPr>
          <w:sz w:val="24"/>
          <w:szCs w:val="24"/>
        </w:rPr>
      </w:pPr>
      <w:r w:rsidRPr="00720F8C">
        <w:rPr>
          <w:b/>
          <w:bCs/>
          <w:sz w:val="24"/>
          <w:szCs w:val="24"/>
        </w:rPr>
        <w:t>3a. Student is not eligible for the event:</w:t>
      </w:r>
    </w:p>
    <w:p w14:paraId="351D625E"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system displays an error message and does not allow registration.</w:t>
      </w:r>
    </w:p>
    <w:p w14:paraId="4353760F" w14:textId="77777777" w:rsidR="00720F8C" w:rsidRPr="00720F8C" w:rsidRDefault="00720F8C" w:rsidP="00720F8C">
      <w:pPr>
        <w:widowControl/>
        <w:numPr>
          <w:ilvl w:val="0"/>
          <w:numId w:val="54"/>
        </w:numPr>
        <w:autoSpaceDE/>
        <w:autoSpaceDN/>
        <w:spacing w:after="160" w:line="278" w:lineRule="auto"/>
        <w:rPr>
          <w:sz w:val="24"/>
          <w:szCs w:val="24"/>
        </w:rPr>
      </w:pPr>
      <w:r w:rsidRPr="00720F8C">
        <w:rPr>
          <w:b/>
          <w:bCs/>
          <w:sz w:val="24"/>
          <w:szCs w:val="24"/>
        </w:rPr>
        <w:t>4a. Event registration limit is reached:</w:t>
      </w:r>
    </w:p>
    <w:p w14:paraId="73E4E2FB" w14:textId="77777777" w:rsidR="00720F8C" w:rsidRPr="00720F8C" w:rsidRDefault="00720F8C" w:rsidP="00720F8C">
      <w:pPr>
        <w:widowControl/>
        <w:numPr>
          <w:ilvl w:val="1"/>
          <w:numId w:val="54"/>
        </w:numPr>
        <w:autoSpaceDE/>
        <w:autoSpaceDN/>
        <w:spacing w:after="160" w:line="278" w:lineRule="auto"/>
        <w:rPr>
          <w:sz w:val="24"/>
          <w:szCs w:val="24"/>
        </w:rPr>
      </w:pPr>
      <w:r w:rsidRPr="00720F8C">
        <w:rPr>
          <w:sz w:val="24"/>
          <w:szCs w:val="24"/>
        </w:rPr>
        <w:t>The system notifies the student that registration is full and prevents further registration.</w:t>
      </w:r>
    </w:p>
    <w:p w14:paraId="2EE4A69A" w14:textId="77777777" w:rsidR="00720F8C" w:rsidRDefault="00720F8C" w:rsidP="00720F8C">
      <w:pPr>
        <w:rPr>
          <w:b/>
          <w:bCs/>
          <w:sz w:val="24"/>
          <w:szCs w:val="24"/>
        </w:rPr>
      </w:pPr>
      <w:r w:rsidRPr="00720F8C">
        <w:rPr>
          <w:b/>
          <w:bCs/>
          <w:sz w:val="24"/>
          <w:szCs w:val="24"/>
        </w:rPr>
        <w:t>Special Requirements:</w:t>
      </w:r>
    </w:p>
    <w:p w14:paraId="6D391604" w14:textId="77777777" w:rsidR="00720F8C" w:rsidRPr="00720F8C" w:rsidRDefault="00720F8C" w:rsidP="00720F8C">
      <w:pPr>
        <w:rPr>
          <w:sz w:val="24"/>
          <w:szCs w:val="24"/>
        </w:rPr>
      </w:pPr>
    </w:p>
    <w:p w14:paraId="14D83FAF" w14:textId="77777777" w:rsidR="00720F8C" w:rsidRPr="00720F8C" w:rsidRDefault="00720F8C" w:rsidP="00720F8C">
      <w:pPr>
        <w:widowControl/>
        <w:numPr>
          <w:ilvl w:val="0"/>
          <w:numId w:val="55"/>
        </w:numPr>
        <w:autoSpaceDE/>
        <w:autoSpaceDN/>
        <w:spacing w:after="160" w:line="278" w:lineRule="auto"/>
        <w:rPr>
          <w:sz w:val="24"/>
          <w:szCs w:val="24"/>
        </w:rPr>
      </w:pPr>
      <w:r w:rsidRPr="00720F8C">
        <w:rPr>
          <w:sz w:val="24"/>
          <w:szCs w:val="24"/>
        </w:rPr>
        <w:t>The application should be developed in Java.</w:t>
      </w:r>
    </w:p>
    <w:p w14:paraId="470FD8F7" w14:textId="77777777" w:rsidR="00720F8C" w:rsidRPr="00720F8C" w:rsidRDefault="00720F8C" w:rsidP="00720F8C">
      <w:pPr>
        <w:widowControl/>
        <w:numPr>
          <w:ilvl w:val="0"/>
          <w:numId w:val="55"/>
        </w:numPr>
        <w:autoSpaceDE/>
        <w:autoSpaceDN/>
        <w:spacing w:after="160" w:line="278" w:lineRule="auto"/>
        <w:rPr>
          <w:sz w:val="24"/>
          <w:szCs w:val="24"/>
        </w:rPr>
      </w:pPr>
      <w:r w:rsidRPr="00720F8C">
        <w:rPr>
          <w:sz w:val="24"/>
          <w:szCs w:val="24"/>
        </w:rPr>
        <w:t>Student registration should be easily visible, using a readable font size (e.g., 12pt).</w:t>
      </w:r>
    </w:p>
    <w:p w14:paraId="46036501" w14:textId="77777777" w:rsidR="00720F8C" w:rsidRDefault="00720F8C" w:rsidP="00720F8C">
      <w:pPr>
        <w:rPr>
          <w:b/>
          <w:bCs/>
          <w:sz w:val="24"/>
          <w:szCs w:val="24"/>
        </w:rPr>
      </w:pPr>
      <w:r w:rsidRPr="00720F8C">
        <w:rPr>
          <w:b/>
          <w:bCs/>
          <w:sz w:val="24"/>
          <w:szCs w:val="24"/>
        </w:rPr>
        <w:t>Frequency of Occurrence:</w:t>
      </w:r>
    </w:p>
    <w:p w14:paraId="4130E3FE" w14:textId="77777777" w:rsidR="00720F8C" w:rsidRPr="00720F8C" w:rsidRDefault="00720F8C" w:rsidP="00720F8C">
      <w:pPr>
        <w:rPr>
          <w:sz w:val="24"/>
          <w:szCs w:val="24"/>
        </w:rPr>
      </w:pPr>
    </w:p>
    <w:p w14:paraId="0B46B913" w14:textId="77777777" w:rsidR="00720F8C" w:rsidRPr="00720F8C" w:rsidRDefault="00720F8C" w:rsidP="00720F8C">
      <w:pPr>
        <w:widowControl/>
        <w:numPr>
          <w:ilvl w:val="0"/>
          <w:numId w:val="56"/>
        </w:numPr>
        <w:autoSpaceDE/>
        <w:autoSpaceDN/>
        <w:spacing w:after="160" w:line="278" w:lineRule="auto"/>
        <w:rPr>
          <w:sz w:val="24"/>
          <w:szCs w:val="24"/>
        </w:rPr>
      </w:pPr>
      <w:r w:rsidRPr="00720F8C">
        <w:rPr>
          <w:sz w:val="24"/>
          <w:szCs w:val="24"/>
        </w:rPr>
        <w:t>Nearly continuous.</w:t>
      </w:r>
    </w:p>
    <w:p w14:paraId="3336BBFC" w14:textId="77777777" w:rsidR="00720F8C" w:rsidRDefault="00720F8C" w:rsidP="00720F8C">
      <w:pPr>
        <w:rPr>
          <w:b/>
          <w:bCs/>
          <w:sz w:val="24"/>
          <w:szCs w:val="24"/>
        </w:rPr>
      </w:pPr>
      <w:r w:rsidRPr="00720F8C">
        <w:rPr>
          <w:b/>
          <w:bCs/>
          <w:sz w:val="24"/>
          <w:szCs w:val="24"/>
        </w:rPr>
        <w:t>Open Issues:</w:t>
      </w:r>
    </w:p>
    <w:p w14:paraId="2FEEFF94" w14:textId="77777777" w:rsidR="00720F8C" w:rsidRPr="00720F8C" w:rsidRDefault="00720F8C" w:rsidP="00720F8C">
      <w:pPr>
        <w:rPr>
          <w:sz w:val="24"/>
          <w:szCs w:val="24"/>
        </w:rPr>
      </w:pPr>
    </w:p>
    <w:p w14:paraId="55D68138" w14:textId="77777777" w:rsidR="00720F8C" w:rsidRPr="00720F8C" w:rsidRDefault="00720F8C" w:rsidP="00720F8C">
      <w:pPr>
        <w:widowControl/>
        <w:numPr>
          <w:ilvl w:val="0"/>
          <w:numId w:val="57"/>
        </w:numPr>
        <w:autoSpaceDE/>
        <w:autoSpaceDN/>
        <w:spacing w:after="160" w:line="278" w:lineRule="auto"/>
        <w:rPr>
          <w:sz w:val="24"/>
          <w:szCs w:val="24"/>
        </w:rPr>
      </w:pPr>
      <w:r w:rsidRPr="00720F8C">
        <w:rPr>
          <w:sz w:val="24"/>
          <w:szCs w:val="24"/>
        </w:rPr>
        <w:t>Open for feedback to improve the use case text.</w:t>
      </w:r>
    </w:p>
    <w:p w14:paraId="212836E9" w14:textId="77777777" w:rsidR="00720F8C" w:rsidRPr="00720F8C" w:rsidRDefault="00720F8C" w:rsidP="00720F8C">
      <w:pPr>
        <w:widowControl/>
        <w:numPr>
          <w:ilvl w:val="0"/>
          <w:numId w:val="57"/>
        </w:numPr>
        <w:autoSpaceDE/>
        <w:autoSpaceDN/>
        <w:spacing w:after="160" w:line="278" w:lineRule="auto"/>
        <w:rPr>
          <w:sz w:val="24"/>
          <w:szCs w:val="24"/>
        </w:rPr>
      </w:pPr>
      <w:r w:rsidRPr="00720F8C">
        <w:rPr>
          <w:sz w:val="24"/>
          <w:szCs w:val="24"/>
        </w:rPr>
        <w:t>Consider additional input and output details for better usability.</w:t>
      </w:r>
    </w:p>
    <w:p w14:paraId="0B7FADDC" w14:textId="77777777" w:rsidR="00720F8C" w:rsidRDefault="00000000" w:rsidP="00720F8C">
      <w:pPr>
        <w:pStyle w:val="Heading1"/>
        <w:spacing w:before="1" w:line="322" w:lineRule="exact"/>
      </w:pPr>
      <w:r>
        <w:pict w14:anchorId="1574BCEB">
          <v:rect id="_x0000_i1026" style="width:0;height:1.5pt" o:hralign="center" o:bullet="t" o:hrstd="t" o:hr="t" fillcolor="#a0a0a0" stroked="f"/>
        </w:pict>
      </w:r>
    </w:p>
    <w:p w14:paraId="1D6B2916" w14:textId="77777777" w:rsidR="00720F8C" w:rsidDel="00A416A8" w:rsidRDefault="00720F8C" w:rsidP="00720F8C">
      <w:pPr>
        <w:pStyle w:val="Heading1"/>
        <w:spacing w:before="1" w:line="322" w:lineRule="exact"/>
        <w:rPr>
          <w:del w:id="96" w:author="MUHAMMAD AHMAD HASSAN" w:date="2025-04-05T23:21:00Z" w16du:dateUtc="2025-04-05T18:21:00Z"/>
        </w:rPr>
      </w:pPr>
    </w:p>
    <w:p w14:paraId="20EC7448" w14:textId="77777777" w:rsidR="00720F8C" w:rsidDel="00A416A8" w:rsidRDefault="00720F8C" w:rsidP="00720F8C">
      <w:pPr>
        <w:pStyle w:val="Heading1"/>
        <w:spacing w:before="1" w:line="322" w:lineRule="exact"/>
        <w:rPr>
          <w:del w:id="97" w:author="MUHAMMAD AHMAD HASSAN" w:date="2025-04-05T23:21:00Z" w16du:dateUtc="2025-04-05T18:21:00Z"/>
        </w:rPr>
      </w:pPr>
    </w:p>
    <w:p w14:paraId="20781282" w14:textId="77777777" w:rsidR="00720F8C" w:rsidDel="00A416A8" w:rsidRDefault="00720F8C" w:rsidP="00720F8C">
      <w:pPr>
        <w:pStyle w:val="Heading1"/>
        <w:spacing w:before="1" w:line="322" w:lineRule="exact"/>
        <w:rPr>
          <w:del w:id="98" w:author="MUHAMMAD AHMAD HASSAN" w:date="2025-04-05T23:21:00Z" w16du:dateUtc="2025-04-05T18:21:00Z"/>
        </w:rPr>
      </w:pPr>
    </w:p>
    <w:p w14:paraId="5072E996" w14:textId="77777777" w:rsidR="00720F8C" w:rsidDel="00A416A8" w:rsidRDefault="00720F8C" w:rsidP="00720F8C">
      <w:pPr>
        <w:pStyle w:val="Heading1"/>
        <w:spacing w:before="1" w:line="322" w:lineRule="exact"/>
        <w:rPr>
          <w:del w:id="99" w:author="MUHAMMAD AHMAD HASSAN" w:date="2025-04-05T23:21:00Z" w16du:dateUtc="2025-04-05T18:21:00Z"/>
        </w:rPr>
      </w:pPr>
    </w:p>
    <w:p w14:paraId="45312E26" w14:textId="77777777" w:rsidR="006B0571" w:rsidRDefault="006B0571" w:rsidP="00720F8C">
      <w:pPr>
        <w:pStyle w:val="Heading1"/>
        <w:spacing w:before="1" w:line="322" w:lineRule="exact"/>
      </w:pPr>
    </w:p>
    <w:p w14:paraId="0BA52F10" w14:textId="77777777" w:rsidR="00720F8C" w:rsidRDefault="00720F8C" w:rsidP="00720F8C">
      <w:pPr>
        <w:pStyle w:val="Heading1"/>
        <w:spacing w:before="1" w:line="322" w:lineRule="exact"/>
      </w:pPr>
    </w:p>
    <w:p w14:paraId="70FB2B3B" w14:textId="6377F2A9" w:rsidR="00C25EF3" w:rsidRDefault="00C25EF3" w:rsidP="00720F8C">
      <w:pPr>
        <w:pStyle w:val="Heading1"/>
        <w:spacing w:before="1" w:line="322" w:lineRule="exact"/>
        <w:rPr>
          <w:color w:val="244061" w:themeColor="accent1" w:themeShade="80"/>
          <w:spacing w:val="-2"/>
          <w:u w:val="none"/>
        </w:rPr>
      </w:pPr>
      <w:r w:rsidRPr="00D01F5E">
        <w:rPr>
          <w:color w:val="244061" w:themeColor="accent1" w:themeShade="80"/>
          <w:u w:val="none"/>
        </w:rPr>
        <w:t>BY:</w:t>
      </w:r>
      <w:r w:rsidRPr="00D01F5E">
        <w:rPr>
          <w:color w:val="244061" w:themeColor="accent1" w:themeShade="80"/>
          <w:spacing w:val="-18"/>
          <w:u w:val="none"/>
        </w:rPr>
        <w:t xml:space="preserve"> </w:t>
      </w:r>
      <w:r w:rsidRPr="00D01F5E">
        <w:rPr>
          <w:color w:val="244061" w:themeColor="accent1" w:themeShade="80"/>
          <w:u w:val="none"/>
        </w:rPr>
        <w:t>AHMAD</w:t>
      </w:r>
      <w:r w:rsidRPr="00D01F5E">
        <w:rPr>
          <w:color w:val="244061" w:themeColor="accent1" w:themeShade="80"/>
          <w:spacing w:val="-2"/>
          <w:u w:val="none"/>
        </w:rPr>
        <w:t xml:space="preserve"> MASOOD</w:t>
      </w:r>
    </w:p>
    <w:p w14:paraId="6EB6621A" w14:textId="77777777" w:rsidR="00C25EF3" w:rsidRPr="00D01F5E" w:rsidRDefault="00C25EF3" w:rsidP="00C25EF3">
      <w:pPr>
        <w:pStyle w:val="Heading1"/>
        <w:spacing w:before="1" w:line="322" w:lineRule="exact"/>
        <w:rPr>
          <w:color w:val="244061" w:themeColor="accent1" w:themeShade="80"/>
          <w:u w:val="none"/>
        </w:rPr>
      </w:pPr>
    </w:p>
    <w:p w14:paraId="65DE8065" w14:textId="03593B19" w:rsidR="00C25EF3" w:rsidDel="004F01D8" w:rsidRDefault="00C25EF3" w:rsidP="00C25EF3">
      <w:pPr>
        <w:pStyle w:val="Heading2"/>
        <w:spacing w:line="240" w:lineRule="auto"/>
        <w:ind w:right="7050"/>
        <w:rPr>
          <w:del w:id="100" w:author="MUHAMMAD AHMAD HASSAN" w:date="2025-04-05T23:31:00Z" w16du:dateUtc="2025-04-05T18:31:00Z"/>
        </w:rPr>
      </w:pPr>
      <w:del w:id="101" w:author="MUHAMMAD AHMAD HASSAN" w:date="2025-04-05T23:31:00Z" w16du:dateUtc="2025-04-05T18:31:00Z">
        <w:r w:rsidDel="004F01D8">
          <w:delText>Use</w:delText>
        </w:r>
        <w:r w:rsidDel="004F01D8">
          <w:rPr>
            <w:spacing w:val="-18"/>
          </w:rPr>
          <w:delText xml:space="preserve"> </w:delText>
        </w:r>
        <w:r w:rsidDel="004F01D8">
          <w:delText>Case</w:delText>
        </w:r>
        <w:r w:rsidDel="004F01D8">
          <w:rPr>
            <w:spacing w:val="-17"/>
          </w:rPr>
          <w:delText xml:space="preserve"> </w:delText>
        </w:r>
        <w:r w:rsidDel="004F01D8">
          <w:delText>3:</w:delText>
        </w:r>
        <w:r w:rsidDel="004F01D8">
          <w:rPr>
            <w:spacing w:val="-18"/>
          </w:rPr>
          <w:delText xml:space="preserve"> </w:delText>
        </w:r>
        <w:r w:rsidDel="004F01D8">
          <w:delText>Manage</w:delText>
        </w:r>
        <w:r w:rsidDel="004F01D8">
          <w:rPr>
            <w:spacing w:val="-17"/>
          </w:rPr>
          <w:delText xml:space="preserve"> </w:delText>
        </w:r>
        <w:r w:rsidDel="004F01D8">
          <w:delText xml:space="preserve">Event </w:delText>
        </w:r>
      </w:del>
    </w:p>
    <w:p w14:paraId="23F093C3" w14:textId="77777777" w:rsidR="00C25EF3" w:rsidRDefault="00C25EF3" w:rsidP="00C25EF3">
      <w:pPr>
        <w:pStyle w:val="Heading2"/>
        <w:spacing w:line="240" w:lineRule="auto"/>
        <w:ind w:right="7050"/>
      </w:pPr>
    </w:p>
    <w:p w14:paraId="1CA97981" w14:textId="29FB3EAC" w:rsidR="004F01D8" w:rsidRPr="004F01D8" w:rsidRDefault="004F01D8" w:rsidP="00720F8C">
      <w:pPr>
        <w:rPr>
          <w:ins w:id="102" w:author="MUHAMMAD AHMAD HASSAN" w:date="2025-04-05T23:30:00Z" w16du:dateUtc="2025-04-05T18:30:00Z"/>
          <w:b/>
          <w:bCs/>
          <w:sz w:val="28"/>
          <w:szCs w:val="28"/>
          <w:rPrChange w:id="103" w:author="MUHAMMAD AHMAD HASSAN" w:date="2025-04-05T23:31:00Z" w16du:dateUtc="2025-04-05T18:31:00Z">
            <w:rPr>
              <w:ins w:id="104" w:author="MUHAMMAD AHMAD HASSAN" w:date="2025-04-05T23:30:00Z" w16du:dateUtc="2025-04-05T18:30:00Z"/>
              <w:b/>
              <w:bCs/>
              <w:sz w:val="24"/>
              <w:szCs w:val="24"/>
            </w:rPr>
          </w:rPrChange>
        </w:rPr>
      </w:pPr>
      <w:ins w:id="105" w:author="MUHAMMAD AHMAD HASSAN" w:date="2025-04-05T23:30:00Z" w16du:dateUtc="2025-04-05T18:30:00Z">
        <w:r w:rsidRPr="004F01D8">
          <w:rPr>
            <w:b/>
            <w:bCs/>
            <w:sz w:val="28"/>
            <w:szCs w:val="28"/>
            <w:rPrChange w:id="106" w:author="MUHAMMAD AHMAD HASSAN" w:date="2025-04-05T23:31:00Z" w16du:dateUtc="2025-04-05T18:31:00Z">
              <w:rPr>
                <w:b/>
                <w:bCs/>
                <w:sz w:val="24"/>
                <w:szCs w:val="24"/>
              </w:rPr>
            </w:rPrChange>
          </w:rPr>
          <w:t>Use Case 3: Manage Event</w:t>
        </w:r>
      </w:ins>
    </w:p>
    <w:p w14:paraId="1FE03106" w14:textId="6BBBBF5E" w:rsidR="00720F8C" w:rsidRDefault="00720F8C" w:rsidP="00720F8C">
      <w:pPr>
        <w:rPr>
          <w:b/>
          <w:bCs/>
          <w:sz w:val="24"/>
          <w:szCs w:val="24"/>
        </w:rPr>
      </w:pPr>
      <w:r w:rsidRPr="00720F8C">
        <w:rPr>
          <w:b/>
          <w:bCs/>
          <w:sz w:val="24"/>
          <w:szCs w:val="24"/>
        </w:rPr>
        <w:t>Primary Actor:</w:t>
      </w:r>
    </w:p>
    <w:p w14:paraId="6FA49549" w14:textId="77777777" w:rsidR="00720F8C" w:rsidRPr="00720F8C" w:rsidRDefault="00720F8C" w:rsidP="00720F8C">
      <w:pPr>
        <w:rPr>
          <w:sz w:val="24"/>
          <w:szCs w:val="24"/>
        </w:rPr>
      </w:pPr>
    </w:p>
    <w:p w14:paraId="76C56D05" w14:textId="77777777" w:rsidR="00720F8C" w:rsidRPr="00720F8C" w:rsidRDefault="00720F8C" w:rsidP="00720F8C">
      <w:pPr>
        <w:widowControl/>
        <w:numPr>
          <w:ilvl w:val="0"/>
          <w:numId w:val="58"/>
        </w:numPr>
        <w:autoSpaceDE/>
        <w:autoSpaceDN/>
        <w:spacing w:after="160" w:line="278" w:lineRule="auto"/>
        <w:rPr>
          <w:sz w:val="24"/>
          <w:szCs w:val="24"/>
        </w:rPr>
      </w:pPr>
      <w:r w:rsidRPr="00720F8C">
        <w:rPr>
          <w:sz w:val="24"/>
          <w:szCs w:val="24"/>
        </w:rPr>
        <w:t>Admin</w:t>
      </w:r>
    </w:p>
    <w:p w14:paraId="0EF461B7" w14:textId="77777777" w:rsidR="00720F8C" w:rsidRDefault="00720F8C" w:rsidP="00720F8C">
      <w:pPr>
        <w:rPr>
          <w:b/>
          <w:bCs/>
          <w:sz w:val="24"/>
          <w:szCs w:val="24"/>
        </w:rPr>
      </w:pPr>
      <w:r w:rsidRPr="00720F8C">
        <w:rPr>
          <w:b/>
          <w:bCs/>
          <w:sz w:val="24"/>
          <w:szCs w:val="24"/>
        </w:rPr>
        <w:t>Stakeholders and Interests:</w:t>
      </w:r>
    </w:p>
    <w:p w14:paraId="49CAD12C" w14:textId="77777777" w:rsidR="00720F8C" w:rsidRPr="00720F8C" w:rsidRDefault="00720F8C" w:rsidP="00720F8C">
      <w:pPr>
        <w:rPr>
          <w:sz w:val="24"/>
          <w:szCs w:val="24"/>
        </w:rPr>
      </w:pPr>
    </w:p>
    <w:p w14:paraId="50555790" w14:textId="77777777" w:rsidR="00720F8C" w:rsidRPr="00720F8C" w:rsidRDefault="00720F8C" w:rsidP="00720F8C">
      <w:pPr>
        <w:widowControl/>
        <w:numPr>
          <w:ilvl w:val="0"/>
          <w:numId w:val="59"/>
        </w:numPr>
        <w:autoSpaceDE/>
        <w:autoSpaceDN/>
        <w:spacing w:after="160" w:line="278" w:lineRule="auto"/>
        <w:rPr>
          <w:sz w:val="24"/>
          <w:szCs w:val="24"/>
        </w:rPr>
      </w:pPr>
      <w:r w:rsidRPr="00720F8C">
        <w:rPr>
          <w:b/>
          <w:bCs/>
          <w:sz w:val="24"/>
          <w:szCs w:val="24"/>
        </w:rPr>
        <w:t>Admin:</w:t>
      </w:r>
    </w:p>
    <w:p w14:paraId="750CFDFC" w14:textId="77777777" w:rsidR="00720F8C" w:rsidRPr="00720F8C" w:rsidRDefault="00720F8C" w:rsidP="00720F8C">
      <w:pPr>
        <w:widowControl/>
        <w:numPr>
          <w:ilvl w:val="1"/>
          <w:numId w:val="59"/>
        </w:numPr>
        <w:autoSpaceDE/>
        <w:autoSpaceDN/>
        <w:spacing w:after="160" w:line="278" w:lineRule="auto"/>
        <w:rPr>
          <w:sz w:val="24"/>
          <w:szCs w:val="24"/>
        </w:rPr>
      </w:pPr>
      <w:r w:rsidRPr="00720F8C">
        <w:rPr>
          <w:sz w:val="24"/>
          <w:szCs w:val="24"/>
        </w:rPr>
        <w:t>Needs to create, update, delete events, and set event requirements efficiently.</w:t>
      </w:r>
    </w:p>
    <w:p w14:paraId="1B9BC7C2" w14:textId="67EB9920" w:rsidR="00720F8C" w:rsidDel="004F01D8" w:rsidRDefault="00720F8C" w:rsidP="00720F8C">
      <w:pPr>
        <w:rPr>
          <w:del w:id="107" w:author="MUHAMMAD AHMAD HASSAN" w:date="2025-04-05T23:31:00Z" w16du:dateUtc="2025-04-05T18:31:00Z"/>
          <w:b/>
          <w:bCs/>
          <w:sz w:val="24"/>
          <w:szCs w:val="24"/>
        </w:rPr>
      </w:pPr>
    </w:p>
    <w:p w14:paraId="0E78A21D" w14:textId="25612A2D" w:rsidR="00720F8C" w:rsidRDefault="00720F8C" w:rsidP="00720F8C">
      <w:pPr>
        <w:rPr>
          <w:b/>
          <w:bCs/>
          <w:sz w:val="24"/>
          <w:szCs w:val="24"/>
        </w:rPr>
      </w:pPr>
      <w:r w:rsidRPr="00720F8C">
        <w:rPr>
          <w:b/>
          <w:bCs/>
          <w:sz w:val="24"/>
          <w:szCs w:val="24"/>
        </w:rPr>
        <w:t>Inputs:</w:t>
      </w:r>
    </w:p>
    <w:p w14:paraId="61776A34" w14:textId="77777777" w:rsidR="00720F8C" w:rsidRPr="00720F8C" w:rsidRDefault="00720F8C" w:rsidP="00720F8C">
      <w:pPr>
        <w:rPr>
          <w:sz w:val="24"/>
          <w:szCs w:val="24"/>
        </w:rPr>
      </w:pPr>
    </w:p>
    <w:p w14:paraId="44EFE5DC"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Event details (name, description, location, date, time, participant limit)</w:t>
      </w:r>
    </w:p>
    <w:p w14:paraId="42521305"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Edited event details</w:t>
      </w:r>
    </w:p>
    <w:p w14:paraId="61B08872"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Confirmation for deletion</w:t>
      </w:r>
    </w:p>
    <w:p w14:paraId="4C6F7141" w14:textId="77777777" w:rsidR="00720F8C" w:rsidRPr="00720F8C" w:rsidRDefault="00720F8C" w:rsidP="00720F8C">
      <w:pPr>
        <w:widowControl/>
        <w:numPr>
          <w:ilvl w:val="0"/>
          <w:numId w:val="60"/>
        </w:numPr>
        <w:autoSpaceDE/>
        <w:autoSpaceDN/>
        <w:spacing w:after="160" w:line="278" w:lineRule="auto"/>
        <w:rPr>
          <w:sz w:val="24"/>
          <w:szCs w:val="24"/>
        </w:rPr>
      </w:pPr>
      <w:r w:rsidRPr="00720F8C">
        <w:rPr>
          <w:sz w:val="24"/>
          <w:szCs w:val="24"/>
        </w:rPr>
        <w:t>Requirement details (prerequisites, maximum participants)</w:t>
      </w:r>
    </w:p>
    <w:p w14:paraId="6A589D68" w14:textId="77777777" w:rsidR="00720F8C" w:rsidRDefault="00720F8C" w:rsidP="00720F8C">
      <w:pPr>
        <w:rPr>
          <w:b/>
          <w:bCs/>
          <w:sz w:val="24"/>
          <w:szCs w:val="24"/>
        </w:rPr>
      </w:pPr>
      <w:r w:rsidRPr="00720F8C">
        <w:rPr>
          <w:b/>
          <w:bCs/>
          <w:sz w:val="24"/>
          <w:szCs w:val="24"/>
        </w:rPr>
        <w:t>Outputs:</w:t>
      </w:r>
    </w:p>
    <w:p w14:paraId="3C440244" w14:textId="77777777" w:rsidR="00720F8C" w:rsidRPr="00720F8C" w:rsidRDefault="00720F8C" w:rsidP="00720F8C">
      <w:pPr>
        <w:rPr>
          <w:sz w:val="24"/>
          <w:szCs w:val="24"/>
        </w:rPr>
      </w:pPr>
    </w:p>
    <w:p w14:paraId="649B93F8"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Confirmation of event creation</w:t>
      </w:r>
    </w:p>
    <w:p w14:paraId="3F886E3B"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Updated event details</w:t>
      </w:r>
    </w:p>
    <w:p w14:paraId="6FF99ECE"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Deletion confirmation</w:t>
      </w:r>
    </w:p>
    <w:p w14:paraId="564E28B7" w14:textId="77777777" w:rsidR="00720F8C" w:rsidRPr="00720F8C" w:rsidRDefault="00720F8C" w:rsidP="00720F8C">
      <w:pPr>
        <w:widowControl/>
        <w:numPr>
          <w:ilvl w:val="0"/>
          <w:numId w:val="61"/>
        </w:numPr>
        <w:autoSpaceDE/>
        <w:autoSpaceDN/>
        <w:spacing w:after="160" w:line="278" w:lineRule="auto"/>
        <w:rPr>
          <w:sz w:val="24"/>
          <w:szCs w:val="24"/>
        </w:rPr>
      </w:pPr>
      <w:r w:rsidRPr="00720F8C">
        <w:rPr>
          <w:sz w:val="24"/>
          <w:szCs w:val="24"/>
        </w:rPr>
        <w:t>Error messages if required fields are missing or unauthorized access is attempted</w:t>
      </w:r>
    </w:p>
    <w:p w14:paraId="0F7CD345" w14:textId="77777777" w:rsidR="00720F8C" w:rsidRDefault="00720F8C" w:rsidP="00720F8C">
      <w:pPr>
        <w:rPr>
          <w:b/>
          <w:bCs/>
          <w:sz w:val="24"/>
          <w:szCs w:val="24"/>
        </w:rPr>
      </w:pPr>
      <w:r w:rsidRPr="00720F8C">
        <w:rPr>
          <w:b/>
          <w:bCs/>
          <w:sz w:val="24"/>
          <w:szCs w:val="24"/>
        </w:rPr>
        <w:t>Preconditions:</w:t>
      </w:r>
    </w:p>
    <w:p w14:paraId="471CCD95" w14:textId="77777777" w:rsidR="00720F8C" w:rsidRPr="00720F8C" w:rsidRDefault="00720F8C" w:rsidP="00720F8C">
      <w:pPr>
        <w:rPr>
          <w:sz w:val="24"/>
          <w:szCs w:val="24"/>
        </w:rPr>
      </w:pPr>
    </w:p>
    <w:p w14:paraId="42C1A8ED" w14:textId="77777777" w:rsidR="00720F8C" w:rsidRPr="00720F8C" w:rsidRDefault="00720F8C" w:rsidP="00720F8C">
      <w:pPr>
        <w:widowControl/>
        <w:numPr>
          <w:ilvl w:val="0"/>
          <w:numId w:val="62"/>
        </w:numPr>
        <w:autoSpaceDE/>
        <w:autoSpaceDN/>
        <w:spacing w:after="160" w:line="278" w:lineRule="auto"/>
        <w:rPr>
          <w:sz w:val="24"/>
          <w:szCs w:val="24"/>
        </w:rPr>
      </w:pPr>
      <w:r w:rsidRPr="00720F8C">
        <w:rPr>
          <w:sz w:val="24"/>
          <w:szCs w:val="24"/>
        </w:rPr>
        <w:t>The event management system must be available and functional.</w:t>
      </w:r>
    </w:p>
    <w:p w14:paraId="1A7A620B" w14:textId="77777777" w:rsidR="00720F8C" w:rsidRPr="00720F8C" w:rsidRDefault="00720F8C" w:rsidP="00720F8C">
      <w:pPr>
        <w:widowControl/>
        <w:numPr>
          <w:ilvl w:val="0"/>
          <w:numId w:val="62"/>
        </w:numPr>
        <w:autoSpaceDE/>
        <w:autoSpaceDN/>
        <w:spacing w:after="160" w:line="278" w:lineRule="auto"/>
        <w:rPr>
          <w:sz w:val="24"/>
          <w:szCs w:val="24"/>
        </w:rPr>
      </w:pPr>
      <w:r w:rsidRPr="00720F8C">
        <w:rPr>
          <w:sz w:val="24"/>
          <w:szCs w:val="24"/>
        </w:rPr>
        <w:t>Only Admins can create, edit, delete, and set requirements for events.</w:t>
      </w:r>
    </w:p>
    <w:p w14:paraId="64100095" w14:textId="77777777" w:rsidR="00720F8C" w:rsidRDefault="00720F8C" w:rsidP="00720F8C">
      <w:pPr>
        <w:rPr>
          <w:b/>
          <w:bCs/>
          <w:sz w:val="24"/>
          <w:szCs w:val="24"/>
        </w:rPr>
      </w:pPr>
      <w:r w:rsidRPr="00720F8C">
        <w:rPr>
          <w:b/>
          <w:bCs/>
          <w:sz w:val="24"/>
          <w:szCs w:val="24"/>
        </w:rPr>
        <w:t>Postconditions:</w:t>
      </w:r>
    </w:p>
    <w:p w14:paraId="370424ED" w14:textId="77777777" w:rsidR="00720F8C" w:rsidRPr="00720F8C" w:rsidRDefault="00720F8C" w:rsidP="00720F8C">
      <w:pPr>
        <w:rPr>
          <w:sz w:val="24"/>
          <w:szCs w:val="24"/>
        </w:rPr>
      </w:pPr>
    </w:p>
    <w:p w14:paraId="54F343FF" w14:textId="77777777" w:rsidR="00720F8C" w:rsidRPr="00720F8C" w:rsidRDefault="00720F8C" w:rsidP="00720F8C">
      <w:pPr>
        <w:widowControl/>
        <w:numPr>
          <w:ilvl w:val="0"/>
          <w:numId w:val="63"/>
        </w:numPr>
        <w:autoSpaceDE/>
        <w:autoSpaceDN/>
        <w:spacing w:after="160" w:line="278" w:lineRule="auto"/>
        <w:rPr>
          <w:sz w:val="24"/>
          <w:szCs w:val="24"/>
        </w:rPr>
      </w:pPr>
      <w:r w:rsidRPr="00720F8C">
        <w:rPr>
          <w:sz w:val="24"/>
          <w:szCs w:val="24"/>
        </w:rPr>
        <w:t>The event is successfully created, updated, or deleted.</w:t>
      </w:r>
    </w:p>
    <w:p w14:paraId="13846EBF" w14:textId="77777777" w:rsidR="00720F8C" w:rsidRPr="00720F8C" w:rsidRDefault="00720F8C" w:rsidP="00720F8C">
      <w:pPr>
        <w:widowControl/>
        <w:numPr>
          <w:ilvl w:val="0"/>
          <w:numId w:val="63"/>
        </w:numPr>
        <w:autoSpaceDE/>
        <w:autoSpaceDN/>
        <w:spacing w:after="160" w:line="278" w:lineRule="auto"/>
        <w:rPr>
          <w:sz w:val="24"/>
          <w:szCs w:val="24"/>
        </w:rPr>
      </w:pPr>
      <w:r w:rsidRPr="00720F8C">
        <w:rPr>
          <w:sz w:val="24"/>
          <w:szCs w:val="24"/>
        </w:rPr>
        <w:t>Event requirements are correctly configured and stored.</w:t>
      </w:r>
    </w:p>
    <w:p w14:paraId="5A995872" w14:textId="77777777" w:rsidR="00720F8C" w:rsidRDefault="00720F8C" w:rsidP="00720F8C">
      <w:pPr>
        <w:rPr>
          <w:b/>
          <w:bCs/>
          <w:sz w:val="24"/>
          <w:szCs w:val="24"/>
        </w:rPr>
      </w:pPr>
      <w:r w:rsidRPr="00720F8C">
        <w:rPr>
          <w:b/>
          <w:bCs/>
          <w:sz w:val="24"/>
          <w:szCs w:val="24"/>
        </w:rPr>
        <w:t>Main Success Scenario (Basic Flow):</w:t>
      </w:r>
    </w:p>
    <w:p w14:paraId="3926DE4B" w14:textId="77777777" w:rsidR="00720F8C" w:rsidRPr="00720F8C" w:rsidRDefault="00720F8C" w:rsidP="00720F8C">
      <w:pPr>
        <w:rPr>
          <w:b/>
          <w:bCs/>
          <w:sz w:val="24"/>
          <w:szCs w:val="24"/>
        </w:rPr>
      </w:pPr>
    </w:p>
    <w:p w14:paraId="47E2FD0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navigates to the "Manage Event" section.</w:t>
      </w:r>
    </w:p>
    <w:p w14:paraId="6A12F4A6"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options for managing events.</w:t>
      </w:r>
    </w:p>
    <w:p w14:paraId="74407A17"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"Create Event."</w:t>
      </w:r>
    </w:p>
    <w:p w14:paraId="6898B2D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prompts for event details (name, description, location, date, time, participant limit, etc.).</w:t>
      </w:r>
    </w:p>
    <w:p w14:paraId="45131238"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enters the required details and submits the form.</w:t>
      </w:r>
    </w:p>
    <w:p w14:paraId="07AEB5D4"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validates the input and saves the event.</w:t>
      </w:r>
    </w:p>
    <w:p w14:paraId="5482446E"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confirms event creation and adds it to the event list.</w:t>
      </w:r>
    </w:p>
    <w:p w14:paraId="24881591"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an existing event to “Edit.”</w:t>
      </w:r>
    </w:p>
    <w:p w14:paraId="13B01AD8"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the event’s details.</w:t>
      </w:r>
    </w:p>
    <w:p w14:paraId="660288AA"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modifies the necessary fields and submits changes.</w:t>
      </w:r>
    </w:p>
    <w:p w14:paraId="0A41C471"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validates and updates the event information.</w:t>
      </w:r>
    </w:p>
    <w:p w14:paraId="1819DEFF"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an event to “Delete.”</w:t>
      </w:r>
    </w:p>
    <w:p w14:paraId="338C9C1A"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prompts for confirmation.</w:t>
      </w:r>
    </w:p>
    <w:p w14:paraId="344D6584"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Upon confirmation, the system removes the event.</w:t>
      </w:r>
    </w:p>
    <w:p w14:paraId="183C4B27" w14:textId="77777777" w:rsidR="00720F8C" w:rsidRPr="00720F8C" w:rsidRDefault="00720F8C" w:rsidP="00720F8C">
      <w:pPr>
        <w:widowControl/>
        <w:numPr>
          <w:ilvl w:val="0"/>
          <w:numId w:val="64"/>
        </w:numPr>
        <w:autoSpaceDE/>
        <w:autoSpaceDN/>
        <w:spacing w:after="160" w:line="278" w:lineRule="auto"/>
        <w:rPr>
          <w:sz w:val="24"/>
          <w:szCs w:val="24"/>
        </w:rPr>
      </w:pPr>
      <w:r w:rsidRPr="00720F8C">
        <w:rPr>
          <w:sz w:val="24"/>
          <w:szCs w:val="24"/>
        </w:rPr>
        <w:t>The admin selects "Set Event Requirements."</w:t>
      </w:r>
    </w:p>
    <w:p w14:paraId="5C1BD49C" w14:textId="77777777" w:rsidR="00720F8C" w:rsidRDefault="00720F8C" w:rsidP="00720F8C">
      <w:pPr>
        <w:widowControl/>
        <w:numPr>
          <w:ilvl w:val="0"/>
          <w:numId w:val="64"/>
        </w:numPr>
        <w:autoSpaceDE/>
        <w:autoSpaceDN/>
        <w:spacing w:after="160" w:line="278" w:lineRule="auto"/>
        <w:rPr>
          <w:sz w:val="24"/>
          <w:szCs w:val="24"/>
        </w:rPr>
      </w:pPr>
      <w:r w:rsidRPr="00720F8C">
        <w:rPr>
          <w:sz w:val="24"/>
          <w:szCs w:val="24"/>
        </w:rPr>
        <w:t>The system displays available requirement fields (e.g., prerequisites, maximum participants, category).</w:t>
      </w:r>
    </w:p>
    <w:p w14:paraId="661F7961" w14:textId="77777777" w:rsidR="00720F8C" w:rsidRPr="00720F8C" w:rsidRDefault="00720F8C" w:rsidP="00720F8C">
      <w:pPr>
        <w:widowControl/>
        <w:autoSpaceDE/>
        <w:autoSpaceDN/>
        <w:spacing w:after="160" w:line="278" w:lineRule="auto"/>
        <w:ind w:left="720"/>
        <w:rPr>
          <w:sz w:val="24"/>
          <w:szCs w:val="24"/>
        </w:rPr>
      </w:pPr>
    </w:p>
    <w:p w14:paraId="32B83C6A" w14:textId="77777777" w:rsidR="00720F8C" w:rsidRDefault="00720F8C" w:rsidP="00720F8C">
      <w:pPr>
        <w:rPr>
          <w:b/>
          <w:bCs/>
          <w:sz w:val="24"/>
          <w:szCs w:val="24"/>
        </w:rPr>
      </w:pPr>
      <w:r w:rsidRPr="00720F8C">
        <w:rPr>
          <w:b/>
          <w:bCs/>
          <w:sz w:val="24"/>
          <w:szCs w:val="24"/>
        </w:rPr>
        <w:t>Alternate Scenario:</w:t>
      </w:r>
    </w:p>
    <w:p w14:paraId="4B3BE875" w14:textId="77777777" w:rsidR="00720F8C" w:rsidRPr="00720F8C" w:rsidRDefault="00720F8C" w:rsidP="00720F8C">
      <w:pPr>
        <w:rPr>
          <w:b/>
          <w:bCs/>
          <w:sz w:val="24"/>
          <w:szCs w:val="24"/>
        </w:rPr>
      </w:pPr>
    </w:p>
    <w:p w14:paraId="60F27CE2" w14:textId="39E75D97" w:rsidR="00720F8C" w:rsidRPr="00720F8C" w:rsidRDefault="00AB138A" w:rsidP="00720F8C">
      <w:pPr>
        <w:widowControl/>
        <w:numPr>
          <w:ilvl w:val="0"/>
          <w:numId w:val="65"/>
        </w:numPr>
        <w:autoSpaceDE/>
        <w:autoSpaceDN/>
        <w:spacing w:after="160" w:line="278" w:lineRule="auto"/>
        <w:rPr>
          <w:sz w:val="24"/>
          <w:szCs w:val="24"/>
        </w:rPr>
      </w:pPr>
      <w:ins w:id="108" w:author="MUHAMMAD AHMAD HASSAN" w:date="2025-04-05T23:03:00Z" w16du:dateUtc="2025-04-05T18:03:00Z">
        <w:r>
          <w:rPr>
            <w:b/>
            <w:bCs/>
            <w:sz w:val="24"/>
            <w:szCs w:val="24"/>
          </w:rPr>
          <w:t>*</w:t>
        </w:r>
      </w:ins>
      <w:r w:rsidR="00720F8C" w:rsidRPr="00720F8C">
        <w:rPr>
          <w:b/>
          <w:bCs/>
          <w:sz w:val="24"/>
          <w:szCs w:val="24"/>
        </w:rPr>
        <w:t>a. System Failure at Any Time:</w:t>
      </w:r>
    </w:p>
    <w:p w14:paraId="51ADC3CA" w14:textId="77777777" w:rsidR="00720F8C" w:rsidRPr="00720F8C" w:rsidRDefault="00720F8C" w:rsidP="00720F8C">
      <w:pPr>
        <w:widowControl/>
        <w:numPr>
          <w:ilvl w:val="1"/>
          <w:numId w:val="65"/>
        </w:numPr>
        <w:autoSpaceDE/>
        <w:autoSpaceDN/>
        <w:spacing w:after="160" w:line="278" w:lineRule="auto"/>
        <w:rPr>
          <w:sz w:val="24"/>
          <w:szCs w:val="24"/>
        </w:rPr>
      </w:pPr>
      <w:r w:rsidRPr="00720F8C">
        <w:rPr>
          <w:sz w:val="24"/>
          <w:szCs w:val="24"/>
        </w:rPr>
        <w:t>The software saves existing data automatically.</w:t>
      </w:r>
    </w:p>
    <w:p w14:paraId="123D067C" w14:textId="77777777" w:rsidR="00720F8C" w:rsidRPr="00720F8C" w:rsidRDefault="00720F8C" w:rsidP="00720F8C">
      <w:pPr>
        <w:widowControl/>
        <w:numPr>
          <w:ilvl w:val="1"/>
          <w:numId w:val="65"/>
        </w:numPr>
        <w:autoSpaceDE/>
        <w:autoSpaceDN/>
        <w:spacing w:after="160" w:line="278" w:lineRule="auto"/>
        <w:rPr>
          <w:sz w:val="24"/>
          <w:szCs w:val="24"/>
        </w:rPr>
      </w:pPr>
      <w:r w:rsidRPr="00720F8C">
        <w:rPr>
          <w:sz w:val="24"/>
          <w:szCs w:val="24"/>
        </w:rPr>
        <w:t>When the system is reopened, it resumes from the last step saved.</w:t>
      </w:r>
    </w:p>
    <w:p w14:paraId="4A2E7E51" w14:textId="36318E3D" w:rsidR="00720F8C" w:rsidRPr="00720F8C" w:rsidRDefault="00720F8C" w:rsidP="00720F8C">
      <w:pPr>
        <w:widowControl/>
        <w:numPr>
          <w:ilvl w:val="0"/>
          <w:numId w:val="65"/>
        </w:numPr>
        <w:autoSpaceDE/>
        <w:autoSpaceDN/>
        <w:spacing w:after="160" w:line="278" w:lineRule="auto"/>
        <w:rPr>
          <w:sz w:val="24"/>
          <w:szCs w:val="24"/>
        </w:rPr>
      </w:pPr>
      <w:r w:rsidRPr="00720F8C">
        <w:rPr>
          <w:b/>
          <w:bCs/>
          <w:sz w:val="24"/>
          <w:szCs w:val="24"/>
        </w:rPr>
        <w:t>5a</w:t>
      </w:r>
      <w:ins w:id="109" w:author="MUHAMMAD AHMAD HASSAN" w:date="2025-04-05T23:05:00Z" w16du:dateUtc="2025-04-05T18:05:00Z">
        <w:r w:rsidR="00AB138A">
          <w:rPr>
            <w:b/>
            <w:bCs/>
            <w:sz w:val="24"/>
            <w:szCs w:val="24"/>
          </w:rPr>
          <w:t xml:space="preserve"> &amp; 10a</w:t>
        </w:r>
      </w:ins>
      <w:r w:rsidRPr="00720F8C">
        <w:rPr>
          <w:b/>
          <w:bCs/>
          <w:sz w:val="24"/>
          <w:szCs w:val="24"/>
        </w:rPr>
        <w:t xml:space="preserve">. </w:t>
      </w:r>
      <w:r w:rsidRPr="00AB138A">
        <w:rPr>
          <w:sz w:val="24"/>
          <w:szCs w:val="24"/>
          <w:rPrChange w:id="110" w:author="MUHAMMAD AHMAD HASSAN" w:date="2025-04-05T23:04:00Z" w16du:dateUtc="2025-04-05T18:04:00Z">
            <w:rPr>
              <w:b/>
              <w:bCs/>
              <w:sz w:val="24"/>
              <w:szCs w:val="24"/>
            </w:rPr>
          </w:rPrChange>
        </w:rPr>
        <w:t>If required fields are missing, the system prompts the admin to complete them.</w:t>
      </w:r>
    </w:p>
    <w:p w14:paraId="74B0B6E6" w14:textId="54C9E432" w:rsidR="00720F8C" w:rsidRPr="00720F8C" w:rsidDel="00AB138A" w:rsidRDefault="00720F8C" w:rsidP="00720F8C">
      <w:pPr>
        <w:widowControl/>
        <w:numPr>
          <w:ilvl w:val="0"/>
          <w:numId w:val="65"/>
        </w:numPr>
        <w:autoSpaceDE/>
        <w:autoSpaceDN/>
        <w:spacing w:after="160" w:line="278" w:lineRule="auto"/>
        <w:rPr>
          <w:del w:id="111" w:author="MUHAMMAD AHMAD HASSAN" w:date="2025-04-05T23:08:00Z" w16du:dateUtc="2025-04-05T18:08:00Z"/>
          <w:sz w:val="24"/>
          <w:szCs w:val="24"/>
        </w:rPr>
      </w:pPr>
      <w:del w:id="112" w:author="MUHAMMAD AHMAD HASSAN" w:date="2025-04-05T23:08:00Z" w16du:dateUtc="2025-04-05T18:08:00Z">
        <w:r w:rsidRPr="00720F8C" w:rsidDel="00AB138A">
          <w:rPr>
            <w:b/>
            <w:bCs/>
            <w:sz w:val="24"/>
            <w:szCs w:val="24"/>
          </w:rPr>
          <w:delText xml:space="preserve">10a. </w:delText>
        </w:r>
        <w:r w:rsidRPr="00AB138A" w:rsidDel="00AB138A">
          <w:rPr>
            <w:sz w:val="24"/>
            <w:szCs w:val="24"/>
            <w:rPrChange w:id="113" w:author="MUHAMMAD AHMAD HASSAN" w:date="2025-04-05T23:04:00Z" w16du:dateUtc="2025-04-05T18:04:00Z">
              <w:rPr>
                <w:b/>
                <w:bCs/>
                <w:sz w:val="24"/>
                <w:szCs w:val="24"/>
              </w:rPr>
            </w:rPrChange>
          </w:rPr>
          <w:delText>If required fields are missing, the system prompts the admin to complete them.</w:delText>
        </w:r>
      </w:del>
    </w:p>
    <w:p w14:paraId="3C65A7E3" w14:textId="77777777" w:rsidR="00720F8C" w:rsidRPr="00720F8C" w:rsidRDefault="00720F8C" w:rsidP="00720F8C">
      <w:pPr>
        <w:widowControl/>
        <w:autoSpaceDE/>
        <w:autoSpaceDN/>
        <w:spacing w:after="160" w:line="278" w:lineRule="auto"/>
        <w:ind w:left="720"/>
        <w:rPr>
          <w:sz w:val="24"/>
          <w:szCs w:val="24"/>
        </w:rPr>
      </w:pPr>
    </w:p>
    <w:p w14:paraId="3A658EB7" w14:textId="77777777" w:rsidR="00720F8C" w:rsidRDefault="00720F8C" w:rsidP="00720F8C">
      <w:pPr>
        <w:rPr>
          <w:b/>
          <w:bCs/>
          <w:sz w:val="24"/>
          <w:szCs w:val="24"/>
        </w:rPr>
      </w:pPr>
      <w:r w:rsidRPr="00720F8C">
        <w:rPr>
          <w:b/>
          <w:bCs/>
          <w:sz w:val="24"/>
          <w:szCs w:val="24"/>
        </w:rPr>
        <w:t>Special Requirements:</w:t>
      </w:r>
    </w:p>
    <w:p w14:paraId="5CFDB842" w14:textId="77777777" w:rsidR="00720F8C" w:rsidRPr="00720F8C" w:rsidRDefault="00720F8C" w:rsidP="00720F8C">
      <w:pPr>
        <w:rPr>
          <w:sz w:val="24"/>
          <w:szCs w:val="24"/>
        </w:rPr>
      </w:pPr>
    </w:p>
    <w:p w14:paraId="6520D161" w14:textId="77777777" w:rsidR="00720F8C" w:rsidRPr="00720F8C" w:rsidRDefault="00720F8C" w:rsidP="00720F8C">
      <w:pPr>
        <w:widowControl/>
        <w:numPr>
          <w:ilvl w:val="0"/>
          <w:numId w:val="66"/>
        </w:numPr>
        <w:autoSpaceDE/>
        <w:autoSpaceDN/>
        <w:spacing w:after="160" w:line="278" w:lineRule="auto"/>
        <w:rPr>
          <w:sz w:val="24"/>
          <w:szCs w:val="24"/>
        </w:rPr>
      </w:pPr>
      <w:r w:rsidRPr="00720F8C">
        <w:rPr>
          <w:sz w:val="24"/>
          <w:szCs w:val="24"/>
        </w:rPr>
        <w:t>The application should be developed in Java.</w:t>
      </w:r>
    </w:p>
    <w:p w14:paraId="370D5A58" w14:textId="77777777" w:rsidR="00720F8C" w:rsidRPr="00720F8C" w:rsidRDefault="00720F8C" w:rsidP="00720F8C">
      <w:pPr>
        <w:widowControl/>
        <w:numPr>
          <w:ilvl w:val="0"/>
          <w:numId w:val="66"/>
        </w:numPr>
        <w:autoSpaceDE/>
        <w:autoSpaceDN/>
        <w:spacing w:after="160" w:line="278" w:lineRule="auto"/>
        <w:rPr>
          <w:sz w:val="24"/>
          <w:szCs w:val="24"/>
        </w:rPr>
      </w:pPr>
      <w:r w:rsidRPr="00720F8C">
        <w:rPr>
          <w:sz w:val="24"/>
          <w:szCs w:val="24"/>
        </w:rPr>
        <w:t>Event details should be stored securely.</w:t>
      </w:r>
    </w:p>
    <w:p w14:paraId="164FAF39" w14:textId="77777777" w:rsidR="00720F8C" w:rsidRDefault="00720F8C" w:rsidP="00720F8C">
      <w:pPr>
        <w:rPr>
          <w:b/>
          <w:bCs/>
          <w:sz w:val="24"/>
          <w:szCs w:val="24"/>
        </w:rPr>
      </w:pPr>
      <w:r w:rsidRPr="00720F8C">
        <w:rPr>
          <w:b/>
          <w:bCs/>
          <w:sz w:val="24"/>
          <w:szCs w:val="24"/>
        </w:rPr>
        <w:t>Frequency of Occurrence:</w:t>
      </w:r>
    </w:p>
    <w:p w14:paraId="719DE129" w14:textId="77777777" w:rsidR="00720F8C" w:rsidRPr="00720F8C" w:rsidRDefault="00720F8C" w:rsidP="00720F8C">
      <w:pPr>
        <w:rPr>
          <w:sz w:val="24"/>
          <w:szCs w:val="24"/>
        </w:rPr>
      </w:pPr>
    </w:p>
    <w:p w14:paraId="0A01DB9A" w14:textId="77777777" w:rsidR="00720F8C" w:rsidRDefault="00720F8C" w:rsidP="00720F8C">
      <w:pPr>
        <w:widowControl/>
        <w:numPr>
          <w:ilvl w:val="0"/>
          <w:numId w:val="67"/>
        </w:numPr>
        <w:autoSpaceDE/>
        <w:autoSpaceDN/>
        <w:spacing w:after="160" w:line="278" w:lineRule="auto"/>
        <w:rPr>
          <w:sz w:val="24"/>
          <w:szCs w:val="24"/>
        </w:rPr>
      </w:pPr>
      <w:r w:rsidRPr="00720F8C">
        <w:rPr>
          <w:sz w:val="24"/>
          <w:szCs w:val="24"/>
        </w:rPr>
        <w:t>Nearly continuous.</w:t>
      </w:r>
    </w:p>
    <w:p w14:paraId="00EC29FD" w14:textId="77777777" w:rsidR="00720F8C" w:rsidRPr="00720F8C" w:rsidRDefault="00720F8C" w:rsidP="00AB138A">
      <w:pPr>
        <w:widowControl/>
        <w:autoSpaceDE/>
        <w:autoSpaceDN/>
        <w:spacing w:after="160" w:line="278" w:lineRule="auto"/>
        <w:rPr>
          <w:sz w:val="24"/>
          <w:szCs w:val="24"/>
        </w:rPr>
        <w:pPrChange w:id="114" w:author="MUHAMMAD AHMAD HASSAN" w:date="2025-04-05T23:10:00Z" w16du:dateUtc="2025-04-05T18:10:00Z">
          <w:pPr>
            <w:widowControl/>
            <w:autoSpaceDE/>
            <w:autoSpaceDN/>
            <w:spacing w:after="160" w:line="278" w:lineRule="auto"/>
            <w:ind w:left="720"/>
          </w:pPr>
        </w:pPrChange>
      </w:pPr>
    </w:p>
    <w:p w14:paraId="045257C6" w14:textId="77777777" w:rsidR="00720F8C" w:rsidRDefault="00720F8C" w:rsidP="00720F8C">
      <w:pPr>
        <w:rPr>
          <w:b/>
          <w:bCs/>
          <w:sz w:val="24"/>
          <w:szCs w:val="24"/>
        </w:rPr>
      </w:pPr>
      <w:r w:rsidRPr="00720F8C">
        <w:rPr>
          <w:b/>
          <w:bCs/>
          <w:sz w:val="24"/>
          <w:szCs w:val="24"/>
        </w:rPr>
        <w:t>Open Issues:</w:t>
      </w:r>
    </w:p>
    <w:p w14:paraId="69064850" w14:textId="77777777" w:rsidR="00720F8C" w:rsidRPr="00720F8C" w:rsidRDefault="00720F8C" w:rsidP="00720F8C">
      <w:pPr>
        <w:rPr>
          <w:sz w:val="24"/>
          <w:szCs w:val="24"/>
        </w:rPr>
      </w:pPr>
    </w:p>
    <w:p w14:paraId="65FDFC94" w14:textId="77777777" w:rsidR="00720F8C" w:rsidRPr="00720F8C" w:rsidRDefault="00720F8C" w:rsidP="00720F8C">
      <w:pPr>
        <w:widowControl/>
        <w:numPr>
          <w:ilvl w:val="0"/>
          <w:numId w:val="68"/>
        </w:numPr>
        <w:autoSpaceDE/>
        <w:autoSpaceDN/>
        <w:spacing w:after="160" w:line="278" w:lineRule="auto"/>
        <w:rPr>
          <w:sz w:val="24"/>
          <w:szCs w:val="24"/>
        </w:rPr>
      </w:pPr>
      <w:r w:rsidRPr="00720F8C">
        <w:rPr>
          <w:sz w:val="24"/>
          <w:szCs w:val="24"/>
        </w:rPr>
        <w:t>Open for feedback to improve the use case text.</w:t>
      </w:r>
    </w:p>
    <w:p w14:paraId="5BCF95B4" w14:textId="77777777" w:rsidR="00720F8C" w:rsidRPr="00720F8C" w:rsidRDefault="00720F8C" w:rsidP="00720F8C">
      <w:pPr>
        <w:widowControl/>
        <w:numPr>
          <w:ilvl w:val="0"/>
          <w:numId w:val="68"/>
        </w:numPr>
        <w:autoSpaceDE/>
        <w:autoSpaceDN/>
        <w:spacing w:after="160" w:line="278" w:lineRule="auto"/>
        <w:rPr>
          <w:sz w:val="24"/>
          <w:szCs w:val="24"/>
        </w:rPr>
      </w:pPr>
      <w:r w:rsidRPr="00720F8C">
        <w:rPr>
          <w:sz w:val="24"/>
          <w:szCs w:val="24"/>
        </w:rPr>
        <w:t>Consider additional input and output details for better usability.</w:t>
      </w:r>
    </w:p>
    <w:p w14:paraId="1B2FE353" w14:textId="77777777" w:rsidR="00720F8C" w:rsidRDefault="00720F8C" w:rsidP="00720F8C">
      <w:pPr>
        <w:rPr>
          <w:sz w:val="24"/>
          <w:szCs w:val="24"/>
        </w:rPr>
      </w:pPr>
    </w:p>
    <w:p w14:paraId="45AEEF5C" w14:textId="68157B81" w:rsidR="00720F8C" w:rsidRPr="00720F8C" w:rsidDel="00A416A8" w:rsidRDefault="00000000" w:rsidP="00720F8C">
      <w:pPr>
        <w:rPr>
          <w:del w:id="115" w:author="MUHAMMAD AHMAD HASSAN" w:date="2025-04-05T23:21:00Z" w16du:dateUtc="2025-04-05T18:21:00Z"/>
          <w:sz w:val="24"/>
          <w:szCs w:val="24"/>
        </w:rPr>
      </w:pPr>
      <w:r>
        <w:rPr>
          <w:sz w:val="24"/>
          <w:szCs w:val="24"/>
        </w:rPr>
        <w:pict w14:anchorId="3FBBBA20">
          <v:rect id="_x0000_i1027" style="width:0;height:1.5pt" o:hralign="center" o:hrstd="t" o:hr="t" fillcolor="#a0a0a0" stroked="f"/>
        </w:pict>
      </w:r>
    </w:p>
    <w:p w14:paraId="2761A577" w14:textId="77777777" w:rsidR="00720F8C" w:rsidDel="00A416A8" w:rsidRDefault="00720F8C" w:rsidP="00A416A8">
      <w:pPr>
        <w:rPr>
          <w:del w:id="116" w:author="MUHAMMAD AHMAD HASSAN" w:date="2025-04-05T23:21:00Z" w16du:dateUtc="2025-04-05T18:21:00Z"/>
        </w:rPr>
        <w:pPrChange w:id="117" w:author="MUHAMMAD AHMAD HASSAN" w:date="2025-04-05T23:21:00Z" w16du:dateUtc="2025-04-05T18:21:00Z">
          <w:pPr>
            <w:pStyle w:val="BodyText"/>
            <w:spacing w:before="67"/>
          </w:pPr>
        </w:pPrChange>
      </w:pPr>
    </w:p>
    <w:p w14:paraId="71F3964E" w14:textId="77777777" w:rsidR="006B0571" w:rsidDel="00A416A8" w:rsidRDefault="006B0571" w:rsidP="00C25EF3">
      <w:pPr>
        <w:pStyle w:val="BodyText"/>
        <w:spacing w:before="67"/>
        <w:rPr>
          <w:del w:id="118" w:author="MUHAMMAD AHMAD HASSAN" w:date="2025-04-05T23:21:00Z" w16du:dateUtc="2025-04-05T18:21:00Z"/>
          <w:b/>
          <w:bCs/>
          <w:i/>
          <w:iCs/>
          <w:color w:val="0F243E" w:themeColor="text2" w:themeShade="80"/>
          <w:sz w:val="28"/>
          <w:szCs w:val="28"/>
          <w:u w:val="single"/>
        </w:rPr>
      </w:pPr>
    </w:p>
    <w:p w14:paraId="51A8FEF3" w14:textId="77777777" w:rsidR="006B0571" w:rsidDel="00A416A8" w:rsidRDefault="006B0571" w:rsidP="00C25EF3">
      <w:pPr>
        <w:pStyle w:val="BodyText"/>
        <w:spacing w:before="67"/>
        <w:rPr>
          <w:del w:id="119" w:author="MUHAMMAD AHMAD HASSAN" w:date="2025-04-05T23:21:00Z" w16du:dateUtc="2025-04-05T18:21:00Z"/>
          <w:b/>
          <w:bCs/>
          <w:i/>
          <w:iCs/>
          <w:color w:val="0F243E" w:themeColor="text2" w:themeShade="80"/>
          <w:sz w:val="28"/>
          <w:szCs w:val="28"/>
          <w:u w:val="single"/>
        </w:rPr>
      </w:pPr>
    </w:p>
    <w:p w14:paraId="319777CD" w14:textId="77777777" w:rsidR="006B0571" w:rsidRDefault="006B0571" w:rsidP="00C25EF3">
      <w:pPr>
        <w:pStyle w:val="BodyText"/>
        <w:spacing w:before="67"/>
        <w:rPr>
          <w:b/>
          <w:bCs/>
          <w:i/>
          <w:iCs/>
          <w:color w:val="0F243E" w:themeColor="text2" w:themeShade="80"/>
          <w:sz w:val="28"/>
          <w:szCs w:val="28"/>
          <w:u w:val="single"/>
        </w:rPr>
      </w:pPr>
    </w:p>
    <w:p w14:paraId="3E8F2AD8" w14:textId="7F136DA1" w:rsidR="00C25EF3" w:rsidRPr="00C25EF3" w:rsidRDefault="00C25EF3" w:rsidP="00C25EF3">
      <w:pPr>
        <w:pStyle w:val="BodyText"/>
        <w:spacing w:before="67"/>
        <w:rPr>
          <w:b/>
          <w:bCs/>
          <w:i/>
          <w:iCs/>
          <w:color w:val="0F243E" w:themeColor="text2" w:themeShade="80"/>
          <w:sz w:val="28"/>
          <w:szCs w:val="28"/>
          <w:u w:val="single"/>
        </w:rPr>
      </w:pPr>
      <w:r w:rsidRPr="00C25EF3">
        <w:rPr>
          <w:b/>
          <w:bCs/>
          <w:i/>
          <w:iCs/>
          <w:color w:val="0F243E" w:themeColor="text2" w:themeShade="80"/>
          <w:sz w:val="28"/>
          <w:szCs w:val="28"/>
          <w:u w:val="single"/>
        </w:rPr>
        <w:t>By Talha Arif Wains</w:t>
      </w:r>
    </w:p>
    <w:p w14:paraId="48596A51" w14:textId="77777777" w:rsidR="00C25EF3" w:rsidRDefault="00C25EF3" w:rsidP="0005241B">
      <w:pPr>
        <w:pStyle w:val="PlainText"/>
        <w:rPr>
          <w:rFonts w:ascii="Times New Roman" w:hAnsi="Times New Roman" w:cs="Times New Roman"/>
          <w:sz w:val="24"/>
          <w:szCs w:val="24"/>
        </w:rPr>
      </w:pPr>
    </w:p>
    <w:p w14:paraId="4D82B296" w14:textId="52E9F30A" w:rsidR="0005241B" w:rsidRPr="00C25EF3" w:rsidRDefault="0005241B" w:rsidP="0005241B">
      <w:pPr>
        <w:pStyle w:val="PlainText"/>
        <w:rPr>
          <w:rFonts w:ascii="Times New Roman" w:hAnsi="Times New Roman" w:cs="Times New Roman"/>
          <w:b/>
          <w:bCs/>
          <w:sz w:val="28"/>
          <w:szCs w:val="28"/>
        </w:rPr>
      </w:pPr>
      <w:r w:rsidRPr="00C25EF3">
        <w:rPr>
          <w:rFonts w:ascii="Times New Roman" w:hAnsi="Times New Roman" w:cs="Times New Roman"/>
          <w:b/>
          <w:bCs/>
          <w:sz w:val="28"/>
          <w:szCs w:val="28"/>
        </w:rPr>
        <w:t>3.4 Use Case</w:t>
      </w:r>
      <w:r w:rsidR="00720F8C">
        <w:rPr>
          <w:rFonts w:ascii="Times New Roman" w:hAnsi="Times New Roman" w:cs="Times New Roman"/>
          <w:b/>
          <w:bCs/>
          <w:sz w:val="28"/>
          <w:szCs w:val="28"/>
        </w:rPr>
        <w:t xml:space="preserve"> 4</w:t>
      </w:r>
      <w:r w:rsidRPr="00C25EF3">
        <w:rPr>
          <w:rFonts w:ascii="Times New Roman" w:hAnsi="Times New Roman" w:cs="Times New Roman"/>
          <w:b/>
          <w:bCs/>
          <w:sz w:val="28"/>
          <w:szCs w:val="28"/>
        </w:rPr>
        <w:t>: See Feed and Event Rating</w:t>
      </w:r>
    </w:p>
    <w:p w14:paraId="2A09FB56" w14:textId="295073BA" w:rsidR="0005241B" w:rsidRPr="0005241B" w:rsidRDefault="0005241B" w:rsidP="0005241B">
      <w:pPr>
        <w:pStyle w:val="PlainText"/>
        <w:rPr>
          <w:rFonts w:ascii="Times New Roman" w:hAnsi="Times New Roman" w:cs="Times New Roman"/>
          <w:sz w:val="24"/>
          <w:szCs w:val="24"/>
        </w:rPr>
      </w:pPr>
    </w:p>
    <w:p w14:paraId="6911B6E9" w14:textId="77777777" w:rsidR="00720F8C" w:rsidRDefault="00720F8C" w:rsidP="00720F8C">
      <w:pPr>
        <w:rPr>
          <w:b/>
          <w:bCs/>
          <w:sz w:val="24"/>
          <w:szCs w:val="24"/>
        </w:rPr>
      </w:pPr>
      <w:r w:rsidRPr="00720F8C">
        <w:rPr>
          <w:b/>
          <w:bCs/>
          <w:sz w:val="24"/>
          <w:szCs w:val="24"/>
        </w:rPr>
        <w:t>Primary Actors:</w:t>
      </w:r>
    </w:p>
    <w:p w14:paraId="38C817C1" w14:textId="77777777" w:rsidR="00720F8C" w:rsidRPr="00720F8C" w:rsidRDefault="00720F8C" w:rsidP="00720F8C">
      <w:pPr>
        <w:rPr>
          <w:sz w:val="24"/>
          <w:szCs w:val="24"/>
        </w:rPr>
      </w:pPr>
    </w:p>
    <w:p w14:paraId="67A2F25E" w14:textId="77777777" w:rsidR="00720F8C" w:rsidRPr="00AB138A" w:rsidRDefault="00720F8C" w:rsidP="00720F8C">
      <w:pPr>
        <w:widowControl/>
        <w:numPr>
          <w:ilvl w:val="0"/>
          <w:numId w:val="69"/>
        </w:numPr>
        <w:autoSpaceDE/>
        <w:autoSpaceDN/>
        <w:spacing w:after="160" w:line="278" w:lineRule="auto"/>
        <w:rPr>
          <w:sz w:val="24"/>
          <w:szCs w:val="24"/>
        </w:rPr>
      </w:pPr>
      <w:r w:rsidRPr="00AB138A">
        <w:rPr>
          <w:sz w:val="24"/>
          <w:szCs w:val="24"/>
          <w:rPrChange w:id="120" w:author="MUHAMMAD AHMAD HASSAN" w:date="2025-04-05T23:10:00Z" w16du:dateUtc="2025-04-05T18:10:00Z">
            <w:rPr>
              <w:b/>
              <w:bCs/>
              <w:sz w:val="24"/>
              <w:szCs w:val="24"/>
            </w:rPr>
          </w:rPrChange>
        </w:rPr>
        <w:t>Student</w:t>
      </w:r>
    </w:p>
    <w:p w14:paraId="730FB1FD" w14:textId="05E27247" w:rsidR="00720F8C" w:rsidRPr="00AB138A" w:rsidRDefault="00720F8C" w:rsidP="00720F8C">
      <w:pPr>
        <w:widowControl/>
        <w:numPr>
          <w:ilvl w:val="0"/>
          <w:numId w:val="69"/>
        </w:numPr>
        <w:autoSpaceDE/>
        <w:autoSpaceDN/>
        <w:spacing w:after="160" w:line="278" w:lineRule="auto"/>
        <w:rPr>
          <w:sz w:val="24"/>
          <w:szCs w:val="24"/>
        </w:rPr>
      </w:pPr>
      <w:r w:rsidRPr="00AB138A">
        <w:rPr>
          <w:sz w:val="24"/>
          <w:szCs w:val="24"/>
          <w:rPrChange w:id="121" w:author="MUHAMMAD AHMAD HASSAN" w:date="2025-04-05T23:10:00Z" w16du:dateUtc="2025-04-05T18:10:00Z">
            <w:rPr>
              <w:b/>
              <w:bCs/>
              <w:sz w:val="24"/>
              <w:szCs w:val="24"/>
            </w:rPr>
          </w:rPrChange>
        </w:rPr>
        <w:t>Teacher</w:t>
      </w:r>
    </w:p>
    <w:p w14:paraId="468DAD6D" w14:textId="77777777" w:rsidR="00720F8C" w:rsidRPr="00720F8C" w:rsidRDefault="00720F8C" w:rsidP="00720F8C">
      <w:pPr>
        <w:widowControl/>
        <w:autoSpaceDE/>
        <w:autoSpaceDN/>
        <w:spacing w:after="160" w:line="278" w:lineRule="auto"/>
        <w:ind w:left="720"/>
        <w:rPr>
          <w:sz w:val="24"/>
          <w:szCs w:val="24"/>
        </w:rPr>
      </w:pPr>
    </w:p>
    <w:p w14:paraId="2EC19D0E" w14:textId="77777777" w:rsidR="00720F8C" w:rsidRDefault="00720F8C" w:rsidP="00720F8C">
      <w:pPr>
        <w:rPr>
          <w:b/>
          <w:bCs/>
          <w:sz w:val="24"/>
          <w:szCs w:val="24"/>
        </w:rPr>
      </w:pPr>
      <w:r w:rsidRPr="00720F8C">
        <w:rPr>
          <w:b/>
          <w:bCs/>
          <w:sz w:val="24"/>
          <w:szCs w:val="24"/>
        </w:rPr>
        <w:t>Stakeholders &amp; Interests:</w:t>
      </w:r>
    </w:p>
    <w:p w14:paraId="1A6A6D09" w14:textId="77777777" w:rsidR="00720F8C" w:rsidRPr="00720F8C" w:rsidRDefault="00720F8C" w:rsidP="00720F8C">
      <w:pPr>
        <w:rPr>
          <w:sz w:val="24"/>
          <w:szCs w:val="24"/>
        </w:rPr>
      </w:pPr>
    </w:p>
    <w:p w14:paraId="54B2F315" w14:textId="77777777" w:rsidR="00720F8C" w:rsidRPr="00720F8C" w:rsidRDefault="00720F8C" w:rsidP="00720F8C">
      <w:pPr>
        <w:widowControl/>
        <w:numPr>
          <w:ilvl w:val="0"/>
          <w:numId w:val="70"/>
        </w:numPr>
        <w:autoSpaceDE/>
        <w:autoSpaceDN/>
        <w:spacing w:after="160" w:line="278" w:lineRule="auto"/>
        <w:rPr>
          <w:sz w:val="24"/>
          <w:szCs w:val="24"/>
        </w:rPr>
      </w:pPr>
      <w:r w:rsidRPr="00720F8C">
        <w:rPr>
          <w:b/>
          <w:bCs/>
          <w:sz w:val="24"/>
          <w:szCs w:val="24"/>
        </w:rPr>
        <w:t>Students &amp; Teachers:</w:t>
      </w:r>
    </w:p>
    <w:p w14:paraId="70245407"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Want to see event updates, news, and photos.</w:t>
      </w:r>
    </w:p>
    <w:p w14:paraId="3CB883DC"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Provide feedback by rating events.</w:t>
      </w:r>
    </w:p>
    <w:p w14:paraId="0DA75762" w14:textId="77777777" w:rsidR="00720F8C" w:rsidRPr="00720F8C" w:rsidRDefault="00720F8C" w:rsidP="00720F8C">
      <w:pPr>
        <w:widowControl/>
        <w:numPr>
          <w:ilvl w:val="0"/>
          <w:numId w:val="70"/>
        </w:numPr>
        <w:autoSpaceDE/>
        <w:autoSpaceDN/>
        <w:spacing w:after="160" w:line="278" w:lineRule="auto"/>
        <w:rPr>
          <w:sz w:val="24"/>
          <w:szCs w:val="24"/>
        </w:rPr>
      </w:pPr>
      <w:r w:rsidRPr="00720F8C">
        <w:rPr>
          <w:b/>
          <w:bCs/>
          <w:sz w:val="24"/>
          <w:szCs w:val="24"/>
        </w:rPr>
        <w:t>Admin:</w:t>
      </w:r>
    </w:p>
    <w:p w14:paraId="67CFF083"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Upload event-related news and images.</w:t>
      </w:r>
    </w:p>
    <w:p w14:paraId="2F4ACE59" w14:textId="77777777" w:rsidR="00720F8C" w:rsidRPr="00720F8C" w:rsidRDefault="00720F8C" w:rsidP="00720F8C">
      <w:pPr>
        <w:widowControl/>
        <w:numPr>
          <w:ilvl w:val="1"/>
          <w:numId w:val="70"/>
        </w:numPr>
        <w:autoSpaceDE/>
        <w:autoSpaceDN/>
        <w:spacing w:after="160" w:line="278" w:lineRule="auto"/>
        <w:rPr>
          <w:sz w:val="24"/>
          <w:szCs w:val="24"/>
        </w:rPr>
      </w:pPr>
      <w:r w:rsidRPr="00720F8C">
        <w:rPr>
          <w:sz w:val="24"/>
          <w:szCs w:val="24"/>
        </w:rPr>
        <w:t>Ensure the event feed is updated with relevant content.</w:t>
      </w:r>
    </w:p>
    <w:p w14:paraId="63DAF05D" w14:textId="77777777" w:rsidR="00720F8C" w:rsidRDefault="00720F8C" w:rsidP="00720F8C">
      <w:pPr>
        <w:rPr>
          <w:b/>
          <w:bCs/>
          <w:sz w:val="24"/>
          <w:szCs w:val="24"/>
        </w:rPr>
      </w:pPr>
      <w:r w:rsidRPr="00720F8C">
        <w:rPr>
          <w:b/>
          <w:bCs/>
          <w:sz w:val="24"/>
          <w:szCs w:val="24"/>
        </w:rPr>
        <w:t>Preconditions:</w:t>
      </w:r>
    </w:p>
    <w:p w14:paraId="03D00D60" w14:textId="77777777" w:rsidR="00720F8C" w:rsidRPr="00720F8C" w:rsidRDefault="00720F8C" w:rsidP="00720F8C">
      <w:pPr>
        <w:rPr>
          <w:sz w:val="24"/>
          <w:szCs w:val="24"/>
        </w:rPr>
      </w:pPr>
    </w:p>
    <w:p w14:paraId="61441D4A" w14:textId="77777777" w:rsidR="00720F8C" w:rsidRPr="00720F8C" w:rsidRDefault="00720F8C" w:rsidP="00720F8C">
      <w:pPr>
        <w:widowControl/>
        <w:numPr>
          <w:ilvl w:val="0"/>
          <w:numId w:val="71"/>
        </w:numPr>
        <w:autoSpaceDE/>
        <w:autoSpaceDN/>
        <w:spacing w:after="160" w:line="278" w:lineRule="auto"/>
        <w:rPr>
          <w:sz w:val="24"/>
          <w:szCs w:val="24"/>
        </w:rPr>
      </w:pPr>
      <w:r w:rsidRPr="00720F8C">
        <w:rPr>
          <w:sz w:val="24"/>
          <w:szCs w:val="24"/>
        </w:rPr>
        <w:t>The user is authenticated (logged in).</w:t>
      </w:r>
    </w:p>
    <w:p w14:paraId="0D24833E" w14:textId="77777777" w:rsidR="00720F8C" w:rsidRPr="00720F8C" w:rsidRDefault="00720F8C" w:rsidP="00720F8C">
      <w:pPr>
        <w:widowControl/>
        <w:numPr>
          <w:ilvl w:val="0"/>
          <w:numId w:val="71"/>
        </w:numPr>
        <w:autoSpaceDE/>
        <w:autoSpaceDN/>
        <w:spacing w:after="160" w:line="278" w:lineRule="auto"/>
        <w:rPr>
          <w:sz w:val="24"/>
          <w:szCs w:val="24"/>
        </w:rPr>
      </w:pPr>
      <w:r w:rsidRPr="00720F8C">
        <w:rPr>
          <w:sz w:val="24"/>
          <w:szCs w:val="24"/>
        </w:rPr>
        <w:t>The admin has successfully uploaded event updates (news and/or photos).</w:t>
      </w:r>
    </w:p>
    <w:p w14:paraId="4CCB8F74" w14:textId="77777777" w:rsidR="00720F8C" w:rsidRDefault="00720F8C" w:rsidP="00720F8C">
      <w:pPr>
        <w:rPr>
          <w:b/>
          <w:bCs/>
          <w:sz w:val="24"/>
          <w:szCs w:val="24"/>
        </w:rPr>
      </w:pPr>
      <w:r w:rsidRPr="00720F8C">
        <w:rPr>
          <w:b/>
          <w:bCs/>
          <w:sz w:val="24"/>
          <w:szCs w:val="24"/>
        </w:rPr>
        <w:t>Success Guarantee (Postconditions):</w:t>
      </w:r>
    </w:p>
    <w:p w14:paraId="46DD4233" w14:textId="77777777" w:rsidR="00720F8C" w:rsidRPr="00720F8C" w:rsidRDefault="00720F8C" w:rsidP="00720F8C">
      <w:pPr>
        <w:rPr>
          <w:sz w:val="24"/>
          <w:szCs w:val="24"/>
        </w:rPr>
      </w:pPr>
    </w:p>
    <w:p w14:paraId="384B3C3E" w14:textId="77777777" w:rsidR="00720F8C" w:rsidRPr="00720F8C" w:rsidRDefault="00720F8C" w:rsidP="00720F8C">
      <w:pPr>
        <w:widowControl/>
        <w:numPr>
          <w:ilvl w:val="0"/>
          <w:numId w:val="72"/>
        </w:numPr>
        <w:autoSpaceDE/>
        <w:autoSpaceDN/>
        <w:spacing w:after="160" w:line="278" w:lineRule="auto"/>
        <w:rPr>
          <w:sz w:val="24"/>
          <w:szCs w:val="24"/>
        </w:rPr>
      </w:pPr>
      <w:r w:rsidRPr="00720F8C">
        <w:rPr>
          <w:sz w:val="24"/>
          <w:szCs w:val="24"/>
        </w:rPr>
        <w:t>The user successfully views the event feed, including photos and news.</w:t>
      </w:r>
    </w:p>
    <w:p w14:paraId="3952EDF7" w14:textId="77777777" w:rsidR="00720F8C" w:rsidRPr="00720F8C" w:rsidRDefault="00720F8C" w:rsidP="00720F8C">
      <w:pPr>
        <w:widowControl/>
        <w:numPr>
          <w:ilvl w:val="0"/>
          <w:numId w:val="72"/>
        </w:numPr>
        <w:autoSpaceDE/>
        <w:autoSpaceDN/>
        <w:spacing w:after="160" w:line="278" w:lineRule="auto"/>
        <w:rPr>
          <w:sz w:val="24"/>
          <w:szCs w:val="24"/>
        </w:rPr>
      </w:pPr>
      <w:r w:rsidRPr="00720F8C">
        <w:rPr>
          <w:sz w:val="24"/>
          <w:szCs w:val="24"/>
        </w:rPr>
        <w:t>Any rating submitted by the user is stored, and the event’s overall rating is updated accordingly.</w:t>
      </w:r>
    </w:p>
    <w:p w14:paraId="3D7FF599" w14:textId="77777777" w:rsidR="00720F8C" w:rsidRDefault="00720F8C" w:rsidP="00720F8C">
      <w:pPr>
        <w:rPr>
          <w:b/>
          <w:bCs/>
          <w:sz w:val="24"/>
          <w:szCs w:val="24"/>
        </w:rPr>
      </w:pPr>
      <w:r w:rsidRPr="00720F8C">
        <w:rPr>
          <w:b/>
          <w:bCs/>
          <w:sz w:val="24"/>
          <w:szCs w:val="24"/>
        </w:rPr>
        <w:t>Inputs:</w:t>
      </w:r>
    </w:p>
    <w:p w14:paraId="3846193A" w14:textId="77777777" w:rsidR="00720F8C" w:rsidRPr="00720F8C" w:rsidRDefault="00720F8C" w:rsidP="00720F8C">
      <w:pPr>
        <w:rPr>
          <w:sz w:val="24"/>
          <w:szCs w:val="24"/>
        </w:rPr>
      </w:pPr>
    </w:p>
    <w:p w14:paraId="70FDB264"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Event selection by the user</w:t>
      </w:r>
    </w:p>
    <w:p w14:paraId="4FB18EED"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Rating submitted by the user (e.g., 1 to 5 stars)</w:t>
      </w:r>
    </w:p>
    <w:p w14:paraId="69C509D0" w14:textId="77777777" w:rsidR="00720F8C" w:rsidRPr="00720F8C" w:rsidRDefault="00720F8C" w:rsidP="00720F8C">
      <w:pPr>
        <w:widowControl/>
        <w:numPr>
          <w:ilvl w:val="0"/>
          <w:numId w:val="73"/>
        </w:numPr>
        <w:autoSpaceDE/>
        <w:autoSpaceDN/>
        <w:spacing w:after="160" w:line="278" w:lineRule="auto"/>
        <w:rPr>
          <w:sz w:val="24"/>
          <w:szCs w:val="24"/>
        </w:rPr>
      </w:pPr>
      <w:r w:rsidRPr="00720F8C">
        <w:rPr>
          <w:sz w:val="24"/>
          <w:szCs w:val="24"/>
        </w:rPr>
        <w:t>Feedback comments (optional)</w:t>
      </w:r>
    </w:p>
    <w:p w14:paraId="47166A19" w14:textId="77777777" w:rsidR="00720F8C" w:rsidRDefault="00720F8C" w:rsidP="00720F8C">
      <w:pPr>
        <w:rPr>
          <w:b/>
          <w:bCs/>
          <w:sz w:val="24"/>
          <w:szCs w:val="24"/>
        </w:rPr>
      </w:pPr>
      <w:r w:rsidRPr="00720F8C">
        <w:rPr>
          <w:b/>
          <w:bCs/>
          <w:sz w:val="24"/>
          <w:szCs w:val="24"/>
        </w:rPr>
        <w:t>Outputs:</w:t>
      </w:r>
    </w:p>
    <w:p w14:paraId="382BFFC7" w14:textId="77777777" w:rsidR="00720F8C" w:rsidRPr="00720F8C" w:rsidRDefault="00720F8C" w:rsidP="00720F8C">
      <w:pPr>
        <w:rPr>
          <w:sz w:val="24"/>
          <w:szCs w:val="24"/>
        </w:rPr>
      </w:pPr>
    </w:p>
    <w:p w14:paraId="41F10C63"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Display of event feed, including images and news updates</w:t>
      </w:r>
    </w:p>
    <w:p w14:paraId="5774FA7F"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Updated event rating</w:t>
      </w:r>
    </w:p>
    <w:p w14:paraId="3DBAAD62" w14:textId="77777777" w:rsidR="00720F8C" w:rsidRPr="00720F8C" w:rsidRDefault="00720F8C" w:rsidP="00720F8C">
      <w:pPr>
        <w:widowControl/>
        <w:numPr>
          <w:ilvl w:val="0"/>
          <w:numId w:val="74"/>
        </w:numPr>
        <w:autoSpaceDE/>
        <w:autoSpaceDN/>
        <w:spacing w:after="160" w:line="278" w:lineRule="auto"/>
        <w:rPr>
          <w:sz w:val="24"/>
          <w:szCs w:val="24"/>
        </w:rPr>
      </w:pPr>
      <w:r w:rsidRPr="00720F8C">
        <w:rPr>
          <w:sz w:val="24"/>
          <w:szCs w:val="24"/>
        </w:rPr>
        <w:t>Feedback comment (if provided)</w:t>
      </w:r>
    </w:p>
    <w:p w14:paraId="3D9A5AE0" w14:textId="77777777" w:rsidR="00720F8C" w:rsidRDefault="00720F8C" w:rsidP="00720F8C">
      <w:pPr>
        <w:rPr>
          <w:b/>
          <w:bCs/>
          <w:sz w:val="24"/>
          <w:szCs w:val="24"/>
        </w:rPr>
      </w:pPr>
      <w:r w:rsidRPr="00720F8C">
        <w:rPr>
          <w:b/>
          <w:bCs/>
          <w:sz w:val="24"/>
          <w:szCs w:val="24"/>
        </w:rPr>
        <w:t>Main Success Scenario (Basic Flow):</w:t>
      </w:r>
    </w:p>
    <w:p w14:paraId="25A3A021" w14:textId="77777777" w:rsidR="00720F8C" w:rsidRPr="00720F8C" w:rsidRDefault="00720F8C" w:rsidP="00720F8C">
      <w:pPr>
        <w:rPr>
          <w:b/>
          <w:bCs/>
          <w:sz w:val="24"/>
          <w:szCs w:val="24"/>
        </w:rPr>
      </w:pPr>
    </w:p>
    <w:p w14:paraId="659D07C8" w14:textId="6F732572" w:rsidR="00720F8C" w:rsidRPr="00720F8C" w:rsidRDefault="00720F8C" w:rsidP="00720F8C">
      <w:pPr>
        <w:widowControl/>
        <w:numPr>
          <w:ilvl w:val="0"/>
          <w:numId w:val="75"/>
        </w:numPr>
        <w:autoSpaceDE/>
        <w:autoSpaceDN/>
        <w:spacing w:after="160" w:line="278" w:lineRule="auto"/>
        <w:rPr>
          <w:sz w:val="24"/>
          <w:szCs w:val="24"/>
        </w:rPr>
      </w:pPr>
      <w:del w:id="122" w:author="MUHAMMAD AHMAD HASSAN" w:date="2025-04-05T23:11:00Z" w16du:dateUtc="2025-04-05T18:11:00Z">
        <w:r w:rsidRPr="00720F8C" w:rsidDel="00AB138A">
          <w:rPr>
            <w:sz w:val="24"/>
            <w:szCs w:val="24"/>
          </w:rPr>
          <w:delText>The student/teacher logs into the system</w:delText>
        </w:r>
      </w:del>
      <w:r w:rsidRPr="00720F8C">
        <w:rPr>
          <w:sz w:val="24"/>
          <w:szCs w:val="24"/>
        </w:rPr>
        <w:t>.</w:t>
      </w:r>
    </w:p>
    <w:p w14:paraId="54407DA3"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navigates to the "Event Feed" section.</w:t>
      </w:r>
    </w:p>
    <w:p w14:paraId="4920CB54"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displays a list of completed events with images, news, and details.</w:t>
      </w:r>
    </w:p>
    <w:p w14:paraId="0A252BB0"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selects an event to view.</w:t>
      </w:r>
    </w:p>
    <w:p w14:paraId="4F09AE11"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displays detailed event information, including images and news updates.</w:t>
      </w:r>
    </w:p>
    <w:p w14:paraId="4167A5AE"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has the option to rate the event by selecting a star rating (1-5).</w:t>
      </w:r>
    </w:p>
    <w:p w14:paraId="404BE671"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If the user provides a rating, the system updates the event’s overall rating.</w:t>
      </w:r>
    </w:p>
    <w:p w14:paraId="3AD45BE9"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user can also leave a feedback comment (optional).</w:t>
      </w:r>
    </w:p>
    <w:p w14:paraId="7FD6D1D5"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system stores the feedback and associates it with the event.</w:t>
      </w:r>
    </w:p>
    <w:p w14:paraId="6F3CD090" w14:textId="77777777" w:rsidR="00720F8C" w:rsidRPr="00720F8C" w:rsidRDefault="00720F8C" w:rsidP="00720F8C">
      <w:pPr>
        <w:widowControl/>
        <w:numPr>
          <w:ilvl w:val="0"/>
          <w:numId w:val="75"/>
        </w:numPr>
        <w:autoSpaceDE/>
        <w:autoSpaceDN/>
        <w:spacing w:after="160" w:line="278" w:lineRule="auto"/>
        <w:rPr>
          <w:sz w:val="24"/>
          <w:szCs w:val="24"/>
        </w:rPr>
      </w:pPr>
      <w:r w:rsidRPr="00720F8C">
        <w:rPr>
          <w:sz w:val="24"/>
          <w:szCs w:val="24"/>
        </w:rPr>
        <w:t>The event’s updated rating and feedback become visible to other users.</w:t>
      </w:r>
    </w:p>
    <w:p w14:paraId="0B1A0BA4" w14:textId="77777777" w:rsidR="00720F8C" w:rsidRDefault="00720F8C" w:rsidP="00720F8C">
      <w:pPr>
        <w:rPr>
          <w:b/>
          <w:bCs/>
          <w:sz w:val="24"/>
          <w:szCs w:val="24"/>
        </w:rPr>
      </w:pPr>
      <w:r w:rsidRPr="00720F8C">
        <w:rPr>
          <w:b/>
          <w:bCs/>
          <w:sz w:val="24"/>
          <w:szCs w:val="24"/>
        </w:rPr>
        <w:t>Alternate Scenarios (Extensions):</w:t>
      </w:r>
    </w:p>
    <w:p w14:paraId="4CDFD266" w14:textId="77777777" w:rsidR="00720F8C" w:rsidRPr="00720F8C" w:rsidRDefault="00720F8C" w:rsidP="00720F8C">
      <w:pPr>
        <w:rPr>
          <w:b/>
          <w:bCs/>
          <w:sz w:val="24"/>
          <w:szCs w:val="24"/>
        </w:rPr>
      </w:pPr>
    </w:p>
    <w:p w14:paraId="013D58A4" w14:textId="2F307353" w:rsidR="00720F8C" w:rsidRPr="00720F8C" w:rsidRDefault="00AB138A" w:rsidP="00720F8C">
      <w:pPr>
        <w:widowControl/>
        <w:numPr>
          <w:ilvl w:val="0"/>
          <w:numId w:val="76"/>
        </w:numPr>
        <w:autoSpaceDE/>
        <w:autoSpaceDN/>
        <w:spacing w:after="160" w:line="278" w:lineRule="auto"/>
        <w:rPr>
          <w:sz w:val="24"/>
          <w:szCs w:val="24"/>
        </w:rPr>
      </w:pPr>
      <w:ins w:id="123" w:author="MUHAMMAD AHMAD HASSAN" w:date="2025-04-05T23:11:00Z" w16du:dateUtc="2025-04-05T18:11:00Z">
        <w:r>
          <w:rPr>
            <w:b/>
            <w:bCs/>
            <w:sz w:val="24"/>
            <w:szCs w:val="24"/>
          </w:rPr>
          <w:t>*</w:t>
        </w:r>
      </w:ins>
      <w:r w:rsidR="00720F8C" w:rsidRPr="00720F8C">
        <w:rPr>
          <w:b/>
          <w:bCs/>
          <w:sz w:val="24"/>
          <w:szCs w:val="24"/>
        </w:rPr>
        <w:t>a. System Fail</w:t>
      </w:r>
      <w:del w:id="124" w:author="MUHAMMAD AHMAD HASSAN" w:date="2025-04-05T23:11:00Z" w16du:dateUtc="2025-04-05T18:11:00Z">
        <w:r w:rsidR="00720F8C" w:rsidDel="00AB138A">
          <w:rPr>
            <w:b/>
            <w:bCs/>
            <w:sz w:val="24"/>
            <w:szCs w:val="24"/>
          </w:rPr>
          <w:delText>sre</w:delText>
        </w:r>
      </w:del>
      <w:r w:rsidR="00720F8C" w:rsidRPr="00720F8C">
        <w:rPr>
          <w:b/>
          <w:bCs/>
          <w:sz w:val="24"/>
          <w:szCs w:val="24"/>
        </w:rPr>
        <w:t>ure at Any Time:</w:t>
      </w:r>
    </w:p>
    <w:p w14:paraId="297E38B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automatically saves event ratings and comments.</w:t>
      </w:r>
    </w:p>
    <w:p w14:paraId="6A5178C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Users can reattempt their actions after the system recovers.</w:t>
      </w:r>
    </w:p>
    <w:p w14:paraId="529247A9" w14:textId="77777777"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3a. No events available to view:</w:t>
      </w:r>
    </w:p>
    <w:p w14:paraId="50D401C0"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displays a message: "No events available."</w:t>
      </w:r>
    </w:p>
    <w:p w14:paraId="7053F70B" w14:textId="77777777" w:rsidR="00720F8C" w:rsidRPr="00720F8C" w:rsidRDefault="00720F8C" w:rsidP="00720F8C">
      <w:pPr>
        <w:widowControl/>
        <w:numPr>
          <w:ilvl w:val="0"/>
          <w:numId w:val="76"/>
        </w:numPr>
        <w:autoSpaceDE/>
        <w:autoSpaceDN/>
        <w:spacing w:after="160" w:line="278" w:lineRule="auto"/>
        <w:rPr>
          <w:sz w:val="24"/>
          <w:szCs w:val="24"/>
        </w:rPr>
      </w:pPr>
      <w:r w:rsidRPr="00720F8C">
        <w:rPr>
          <w:b/>
          <w:bCs/>
          <w:sz w:val="24"/>
          <w:szCs w:val="24"/>
        </w:rPr>
        <w:t>6a. User attempts to submit a rating but is not logged in:</w:t>
      </w:r>
    </w:p>
    <w:p w14:paraId="60394819" w14:textId="77777777" w:rsidR="00720F8C" w:rsidRPr="00720F8C" w:rsidRDefault="00720F8C" w:rsidP="00720F8C">
      <w:pPr>
        <w:widowControl/>
        <w:numPr>
          <w:ilvl w:val="1"/>
          <w:numId w:val="76"/>
        </w:numPr>
        <w:autoSpaceDE/>
        <w:autoSpaceDN/>
        <w:spacing w:after="160" w:line="278" w:lineRule="auto"/>
        <w:rPr>
          <w:sz w:val="24"/>
          <w:szCs w:val="24"/>
        </w:rPr>
      </w:pPr>
      <w:r w:rsidRPr="00720F8C">
        <w:rPr>
          <w:sz w:val="24"/>
          <w:szCs w:val="24"/>
        </w:rPr>
        <w:t>The system prompts the user to log in first.</w:t>
      </w:r>
    </w:p>
    <w:p w14:paraId="108FBE87" w14:textId="0C15260E" w:rsidR="00720F8C" w:rsidRPr="00720F8C" w:rsidDel="00AB138A" w:rsidRDefault="00720F8C" w:rsidP="00720F8C">
      <w:pPr>
        <w:widowControl/>
        <w:numPr>
          <w:ilvl w:val="0"/>
          <w:numId w:val="76"/>
        </w:numPr>
        <w:autoSpaceDE/>
        <w:autoSpaceDN/>
        <w:spacing w:after="160" w:line="278" w:lineRule="auto"/>
        <w:rPr>
          <w:del w:id="125" w:author="MUHAMMAD AHMAD HASSAN" w:date="2025-04-05T23:13:00Z" w16du:dateUtc="2025-04-05T18:13:00Z"/>
          <w:sz w:val="24"/>
          <w:szCs w:val="24"/>
        </w:rPr>
      </w:pPr>
      <w:del w:id="126" w:author="MUHAMMAD AHMAD HASSAN" w:date="2025-04-05T23:13:00Z" w16du:dateUtc="2025-04-05T18:13:00Z">
        <w:r w:rsidRPr="00720F8C" w:rsidDel="00AB138A">
          <w:rPr>
            <w:b/>
            <w:bCs/>
            <w:sz w:val="24"/>
            <w:szCs w:val="24"/>
          </w:rPr>
          <w:delText>8a. User enters inappropriate content in the feedback:</w:delText>
        </w:r>
      </w:del>
    </w:p>
    <w:p w14:paraId="758CF38B" w14:textId="16D20836" w:rsidR="00720F8C" w:rsidRPr="00720F8C" w:rsidDel="00AB138A" w:rsidRDefault="00720F8C" w:rsidP="00720F8C">
      <w:pPr>
        <w:widowControl/>
        <w:numPr>
          <w:ilvl w:val="1"/>
          <w:numId w:val="76"/>
        </w:numPr>
        <w:autoSpaceDE/>
        <w:autoSpaceDN/>
        <w:spacing w:after="160" w:line="278" w:lineRule="auto"/>
        <w:rPr>
          <w:del w:id="127" w:author="MUHAMMAD AHMAD HASSAN" w:date="2025-04-05T23:13:00Z" w16du:dateUtc="2025-04-05T18:13:00Z"/>
          <w:sz w:val="24"/>
          <w:szCs w:val="24"/>
        </w:rPr>
      </w:pPr>
      <w:del w:id="128" w:author="MUHAMMAD AHMAD HASSAN" w:date="2025-04-05T23:13:00Z" w16du:dateUtc="2025-04-05T18:13:00Z">
        <w:r w:rsidRPr="00720F8C" w:rsidDel="00AB138A">
          <w:rPr>
            <w:sz w:val="24"/>
            <w:szCs w:val="24"/>
          </w:rPr>
          <w:delText>The system detects inappropriate language and prompts the user to modify the comment.</w:delText>
        </w:r>
      </w:del>
    </w:p>
    <w:p w14:paraId="3B6805AC" w14:textId="77777777" w:rsidR="00720F8C" w:rsidRDefault="00720F8C" w:rsidP="00720F8C">
      <w:pPr>
        <w:rPr>
          <w:b/>
          <w:bCs/>
          <w:sz w:val="24"/>
          <w:szCs w:val="24"/>
        </w:rPr>
      </w:pPr>
      <w:r w:rsidRPr="00720F8C">
        <w:rPr>
          <w:b/>
          <w:bCs/>
          <w:sz w:val="24"/>
          <w:szCs w:val="24"/>
        </w:rPr>
        <w:t>Special Requirements:</w:t>
      </w:r>
    </w:p>
    <w:p w14:paraId="6847E9B9" w14:textId="77777777" w:rsidR="00720F8C" w:rsidRPr="00720F8C" w:rsidRDefault="00720F8C" w:rsidP="00720F8C">
      <w:pPr>
        <w:rPr>
          <w:sz w:val="24"/>
          <w:szCs w:val="24"/>
        </w:rPr>
      </w:pPr>
    </w:p>
    <w:p w14:paraId="20AE59CC"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The application should be developed in Java.</w:t>
      </w:r>
    </w:p>
    <w:p w14:paraId="5BB7B76E"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Event details and feedback should be stored securely.</w:t>
      </w:r>
    </w:p>
    <w:p w14:paraId="3204EC60" w14:textId="77777777" w:rsidR="00720F8C" w:rsidRPr="00720F8C" w:rsidRDefault="00720F8C" w:rsidP="00720F8C">
      <w:pPr>
        <w:widowControl/>
        <w:numPr>
          <w:ilvl w:val="0"/>
          <w:numId w:val="77"/>
        </w:numPr>
        <w:autoSpaceDE/>
        <w:autoSpaceDN/>
        <w:spacing w:after="160" w:line="278" w:lineRule="auto"/>
        <w:rPr>
          <w:sz w:val="24"/>
          <w:szCs w:val="24"/>
        </w:rPr>
      </w:pPr>
      <w:r w:rsidRPr="00720F8C">
        <w:rPr>
          <w:sz w:val="24"/>
          <w:szCs w:val="24"/>
        </w:rPr>
        <w:t>User ratings should be aggregated to show the overall event rating.</w:t>
      </w:r>
    </w:p>
    <w:p w14:paraId="01ECEA8F" w14:textId="77777777" w:rsidR="00720F8C" w:rsidRDefault="00720F8C" w:rsidP="00720F8C">
      <w:pPr>
        <w:rPr>
          <w:b/>
          <w:bCs/>
          <w:sz w:val="24"/>
          <w:szCs w:val="24"/>
        </w:rPr>
      </w:pPr>
      <w:r w:rsidRPr="00720F8C">
        <w:rPr>
          <w:b/>
          <w:bCs/>
          <w:sz w:val="24"/>
          <w:szCs w:val="24"/>
        </w:rPr>
        <w:t>Frequency of Occurrence:</w:t>
      </w:r>
    </w:p>
    <w:p w14:paraId="60CAB04B" w14:textId="77777777" w:rsidR="00720F8C" w:rsidRPr="00720F8C" w:rsidRDefault="00720F8C" w:rsidP="00720F8C">
      <w:pPr>
        <w:rPr>
          <w:sz w:val="24"/>
          <w:szCs w:val="24"/>
        </w:rPr>
      </w:pPr>
    </w:p>
    <w:p w14:paraId="78EF0E97" w14:textId="77777777" w:rsidR="00720F8C" w:rsidRPr="00720F8C" w:rsidRDefault="00720F8C" w:rsidP="00720F8C">
      <w:pPr>
        <w:widowControl/>
        <w:numPr>
          <w:ilvl w:val="0"/>
          <w:numId w:val="78"/>
        </w:numPr>
        <w:autoSpaceDE/>
        <w:autoSpaceDN/>
        <w:spacing w:after="160" w:line="278" w:lineRule="auto"/>
        <w:rPr>
          <w:sz w:val="24"/>
          <w:szCs w:val="24"/>
        </w:rPr>
      </w:pPr>
      <w:r w:rsidRPr="00720F8C">
        <w:rPr>
          <w:sz w:val="24"/>
          <w:szCs w:val="24"/>
        </w:rPr>
        <w:t>Frequently after events are completed.</w:t>
      </w:r>
    </w:p>
    <w:p w14:paraId="060FC23A" w14:textId="77777777" w:rsidR="00720F8C" w:rsidRDefault="00720F8C" w:rsidP="00720F8C">
      <w:pPr>
        <w:rPr>
          <w:b/>
          <w:bCs/>
          <w:sz w:val="24"/>
          <w:szCs w:val="24"/>
        </w:rPr>
      </w:pPr>
      <w:r w:rsidRPr="00720F8C">
        <w:rPr>
          <w:b/>
          <w:bCs/>
          <w:sz w:val="24"/>
          <w:szCs w:val="24"/>
        </w:rPr>
        <w:t>Open Issues:</w:t>
      </w:r>
    </w:p>
    <w:p w14:paraId="5976D011" w14:textId="77777777" w:rsidR="00720F8C" w:rsidRPr="00720F8C" w:rsidRDefault="00720F8C" w:rsidP="00720F8C">
      <w:pPr>
        <w:rPr>
          <w:sz w:val="24"/>
          <w:szCs w:val="24"/>
        </w:rPr>
      </w:pPr>
    </w:p>
    <w:p w14:paraId="259AEFEE" w14:textId="1D0C01BF" w:rsidR="00720F8C" w:rsidRPr="00720F8C" w:rsidDel="00A416A8" w:rsidRDefault="00720F8C" w:rsidP="00720F8C">
      <w:pPr>
        <w:widowControl/>
        <w:numPr>
          <w:ilvl w:val="0"/>
          <w:numId w:val="79"/>
        </w:numPr>
        <w:autoSpaceDE/>
        <w:autoSpaceDN/>
        <w:spacing w:after="160" w:line="278" w:lineRule="auto"/>
        <w:rPr>
          <w:del w:id="129" w:author="MUHAMMAD AHMAD HASSAN" w:date="2025-04-05T23:14:00Z" w16du:dateUtc="2025-04-05T18:14:00Z"/>
          <w:sz w:val="24"/>
          <w:szCs w:val="24"/>
        </w:rPr>
      </w:pPr>
      <w:del w:id="130" w:author="MUHAMMAD AHMAD HASSAN" w:date="2025-04-05T23:14:00Z" w16du:dateUtc="2025-04-05T18:14:00Z">
        <w:r w:rsidRPr="00720F8C" w:rsidDel="00A416A8">
          <w:rPr>
            <w:sz w:val="24"/>
            <w:szCs w:val="24"/>
          </w:rPr>
          <w:delText>Consider adding a reporting system for inappropriate feedback.</w:delText>
        </w:r>
      </w:del>
    </w:p>
    <w:p w14:paraId="43F35487" w14:textId="77777777" w:rsidR="00720F8C" w:rsidRDefault="00720F8C" w:rsidP="00720F8C">
      <w:pPr>
        <w:widowControl/>
        <w:numPr>
          <w:ilvl w:val="0"/>
          <w:numId w:val="79"/>
        </w:numPr>
        <w:autoSpaceDE/>
        <w:autoSpaceDN/>
        <w:spacing w:after="160" w:line="278" w:lineRule="auto"/>
        <w:rPr>
          <w:sz w:val="24"/>
          <w:szCs w:val="24"/>
        </w:rPr>
      </w:pPr>
      <w:r w:rsidRPr="00720F8C">
        <w:rPr>
          <w:sz w:val="24"/>
          <w:szCs w:val="24"/>
        </w:rPr>
        <w:t>Implement an option to sort events based on ratings.</w:t>
      </w:r>
    </w:p>
    <w:p w14:paraId="68FE9B6D" w14:textId="5ADA1505" w:rsidR="00720F8C" w:rsidRPr="00720F8C" w:rsidRDefault="00000000" w:rsidP="00720F8C">
      <w:pPr>
        <w:rPr>
          <w:sz w:val="24"/>
          <w:szCs w:val="24"/>
        </w:rPr>
      </w:pPr>
      <w:r>
        <w:rPr>
          <w:sz w:val="24"/>
          <w:szCs w:val="24"/>
        </w:rPr>
        <w:pict w14:anchorId="1CE7694C">
          <v:rect id="_x0000_i1028" style="width:0;height:1.5pt" o:hralign="center" o:hrstd="t" o:hr="t" fillcolor="#a0a0a0" stroked="f"/>
        </w:pict>
      </w:r>
    </w:p>
    <w:p w14:paraId="58E748E1" w14:textId="77777777" w:rsidR="008F6A44" w:rsidRDefault="008F6A44" w:rsidP="008F6A44">
      <w:pPr>
        <w:pStyle w:val="PlainText"/>
        <w:rPr>
          <w:rFonts w:ascii="Times New Roman" w:hAnsi="Times New Roman" w:cs="Times New Roman"/>
          <w:b/>
          <w:bCs/>
          <w:sz w:val="28"/>
          <w:szCs w:val="28"/>
        </w:rPr>
      </w:pPr>
    </w:p>
    <w:p w14:paraId="21D2E968" w14:textId="77777777" w:rsidR="008F6A44" w:rsidRDefault="008F6A44" w:rsidP="008F6A44">
      <w:pPr>
        <w:pStyle w:val="PlainText"/>
        <w:rPr>
          <w:rFonts w:ascii="Times New Roman" w:hAnsi="Times New Roman" w:cs="Times New Roman"/>
          <w:b/>
          <w:bCs/>
          <w:sz w:val="28"/>
          <w:szCs w:val="28"/>
        </w:rPr>
      </w:pPr>
    </w:p>
    <w:p w14:paraId="2D075CA7" w14:textId="42CFD14C" w:rsidR="008F6A44" w:rsidRPr="008F6A44" w:rsidRDefault="008F6A44" w:rsidP="008F6A44">
      <w:pPr>
        <w:pStyle w:val="PlainText"/>
        <w:rPr>
          <w:rFonts w:ascii="Times New Roman" w:hAnsi="Times New Roman" w:cs="Times New Roman"/>
          <w:b/>
          <w:bCs/>
          <w:sz w:val="28"/>
          <w:szCs w:val="28"/>
        </w:rPr>
      </w:pPr>
      <w:r w:rsidRPr="008F6A44">
        <w:rPr>
          <w:rFonts w:ascii="Times New Roman" w:hAnsi="Times New Roman" w:cs="Times New Roman"/>
          <w:b/>
          <w:bCs/>
          <w:sz w:val="28"/>
          <w:szCs w:val="28"/>
        </w:rPr>
        <w:t>4. Supporting Process Plans</w:t>
      </w:r>
    </w:p>
    <w:p w14:paraId="2D6F709E" w14:textId="77777777" w:rsidR="008F6A44" w:rsidRDefault="008F6A44" w:rsidP="008F6A44">
      <w:pPr>
        <w:pStyle w:val="PlainText"/>
        <w:rPr>
          <w:rFonts w:ascii="Times New Roman" w:hAnsi="Times New Roman" w:cs="Times New Roman"/>
          <w:b/>
          <w:bCs/>
          <w:sz w:val="24"/>
          <w:szCs w:val="24"/>
        </w:rPr>
      </w:pPr>
    </w:p>
    <w:p w14:paraId="0351DA5D" w14:textId="3BE3CE55" w:rsidR="008F6A44" w:rsidRPr="008F6A44" w:rsidRDefault="008F6A44" w:rsidP="008F6A44">
      <w:pPr>
        <w:pStyle w:val="PlainText"/>
        <w:spacing w:before="240"/>
        <w:rPr>
          <w:rFonts w:ascii="Times New Roman" w:hAnsi="Times New Roman" w:cs="Times New Roman"/>
          <w:b/>
          <w:bCs/>
          <w:sz w:val="28"/>
          <w:szCs w:val="28"/>
        </w:rPr>
      </w:pPr>
      <w:r w:rsidRPr="008F6A44">
        <w:rPr>
          <w:rFonts w:ascii="Times New Roman" w:hAnsi="Times New Roman" w:cs="Times New Roman"/>
          <w:b/>
          <w:bCs/>
          <w:sz w:val="28"/>
          <w:szCs w:val="28"/>
        </w:rPr>
        <w:t>4.1 Risk Management</w:t>
      </w:r>
    </w:p>
    <w:p w14:paraId="143DFEC5"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The project includes proactive risk management through the following measures:</w:t>
      </w:r>
    </w:p>
    <w:p w14:paraId="29639705"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Risk Identification:</w:t>
      </w:r>
      <w:r w:rsidRPr="008F6A44">
        <w:rPr>
          <w:rFonts w:ascii="Times New Roman" w:hAnsi="Times New Roman" w:cs="Times New Roman"/>
          <w:sz w:val="24"/>
          <w:szCs w:val="24"/>
        </w:rPr>
        <w:t xml:space="preserve"> Regular team sessions, stakeholder meetings, and historical data reviews identify potential technological, scheduling, personnel, and complexity risks.</w:t>
      </w:r>
    </w:p>
    <w:p w14:paraId="6CA57148"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Risk Analysis:</w:t>
      </w:r>
      <w:r w:rsidRPr="008F6A44">
        <w:rPr>
          <w:rFonts w:ascii="Times New Roman" w:hAnsi="Times New Roman" w:cs="Times New Roman"/>
          <w:sz w:val="24"/>
          <w:szCs w:val="24"/>
        </w:rPr>
        <w:t xml:space="preserve"> Risks are assessed using a risk matrix and prioritized as high, medium, or low.</w:t>
      </w:r>
    </w:p>
    <w:p w14:paraId="21F7C886" w14:textId="77777777" w:rsidR="008F6A44" w:rsidRPr="008F6A44" w:rsidRDefault="008F6A44" w:rsidP="008F6A44">
      <w:pPr>
        <w:pStyle w:val="PlainText"/>
        <w:spacing w:before="240" w:line="360" w:lineRule="auto"/>
        <w:rPr>
          <w:rFonts w:ascii="Times New Roman" w:hAnsi="Times New Roman" w:cs="Times New Roman"/>
          <w:b/>
          <w:bCs/>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Mitigation Strategies:</w:t>
      </w:r>
    </w:p>
    <w:p w14:paraId="39D48FC7"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Technological: Regular code reviews, automated testing, and robust security measures.</w:t>
      </w:r>
    </w:p>
    <w:p w14:paraId="2A9C89A1"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Scheduling/Budget: Use of Project Libre to track milestones and trigger resource reallocation if delays occur.</w:t>
      </w:r>
    </w:p>
    <w:p w14:paraId="5258B224"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Personnel: Cross-training team members and thorough documentation to mitigate knowledge loss.</w:t>
      </w:r>
    </w:p>
    <w:p w14:paraId="2FB6E1F3" w14:textId="77777777" w:rsidR="008F6A44" w:rsidRPr="008F6A44" w:rsidRDefault="008F6A44" w:rsidP="008F6A44">
      <w:pPr>
        <w:pStyle w:val="PlainText"/>
        <w:spacing w:before="240" w:line="360" w:lineRule="auto"/>
        <w:rPr>
          <w:rFonts w:ascii="Times New Roman" w:hAnsi="Times New Roman" w:cs="Times New Roman"/>
          <w:sz w:val="24"/>
          <w:szCs w:val="24"/>
        </w:rPr>
      </w:pPr>
      <w:r w:rsidRPr="008F6A44">
        <w:rPr>
          <w:rFonts w:ascii="Times New Roman" w:hAnsi="Times New Roman" w:cs="Times New Roman"/>
          <w:sz w:val="24"/>
          <w:szCs w:val="24"/>
        </w:rPr>
        <w:t xml:space="preserve">      * Complexity: Modular development and phased implementation to break down complex tasks.</w:t>
      </w:r>
    </w:p>
    <w:p w14:paraId="1606FD13" w14:textId="77777777" w:rsidR="008F6A44" w:rsidRPr="008F6A44" w:rsidDel="00A416A8" w:rsidRDefault="008F6A44" w:rsidP="008F6A44">
      <w:pPr>
        <w:pStyle w:val="PlainText"/>
        <w:spacing w:before="240" w:line="360" w:lineRule="auto"/>
        <w:rPr>
          <w:del w:id="131" w:author="MUHAMMAD AHMAD HASSAN" w:date="2025-04-05T23:14:00Z" w16du:dateUtc="2025-04-05T18:14:00Z"/>
          <w:rFonts w:ascii="Times New Roman" w:hAnsi="Times New Roman" w:cs="Times New Roman"/>
          <w:sz w:val="24"/>
          <w:szCs w:val="24"/>
        </w:rPr>
      </w:pPr>
      <w:r w:rsidRPr="008F6A44">
        <w:rPr>
          <w:rFonts w:ascii="Times New Roman" w:hAnsi="Times New Roman" w:cs="Times New Roman"/>
          <w:sz w:val="24"/>
          <w:szCs w:val="24"/>
        </w:rPr>
        <w:t xml:space="preserve">  - </w:t>
      </w:r>
      <w:r w:rsidRPr="008F6A44">
        <w:rPr>
          <w:rFonts w:ascii="Times New Roman" w:hAnsi="Times New Roman" w:cs="Times New Roman"/>
          <w:b/>
          <w:bCs/>
          <w:sz w:val="24"/>
          <w:szCs w:val="24"/>
        </w:rPr>
        <w:t>Monitoring:</w:t>
      </w:r>
      <w:r w:rsidRPr="008F6A44">
        <w:rPr>
          <w:rFonts w:ascii="Times New Roman" w:hAnsi="Times New Roman" w:cs="Times New Roman"/>
          <w:sz w:val="24"/>
          <w:szCs w:val="24"/>
        </w:rPr>
        <w:t xml:space="preserve"> Maintaining a risk register, conducting weekly review meetings, and communicating updates to stakeholders.</w:t>
      </w:r>
    </w:p>
    <w:p w14:paraId="3A322B7D" w14:textId="77777777" w:rsidR="008F6A44" w:rsidDel="00A416A8" w:rsidRDefault="008F6A44" w:rsidP="00A416A8">
      <w:pPr>
        <w:pStyle w:val="PlainText"/>
        <w:spacing w:before="240" w:line="360" w:lineRule="auto"/>
        <w:rPr>
          <w:del w:id="132" w:author="MUHAMMAD AHMAD HASSAN" w:date="2025-04-05T23:14:00Z" w16du:dateUtc="2025-04-05T18:14:00Z"/>
          <w:rFonts w:ascii="Times New Roman" w:hAnsi="Times New Roman" w:cs="Times New Roman"/>
          <w:sz w:val="24"/>
          <w:szCs w:val="24"/>
        </w:rPr>
        <w:pPrChange w:id="133" w:author="MUHAMMAD AHMAD HASSAN" w:date="2025-04-05T23:14:00Z" w16du:dateUtc="2025-04-05T18:14:00Z">
          <w:pPr>
            <w:pStyle w:val="PlainText"/>
            <w:spacing w:before="240"/>
          </w:pPr>
        </w:pPrChange>
      </w:pPr>
    </w:p>
    <w:p w14:paraId="7482DBEC" w14:textId="77777777" w:rsidR="008F6A44" w:rsidRPr="00E079EE" w:rsidRDefault="008F6A44" w:rsidP="008F6A44">
      <w:pPr>
        <w:pStyle w:val="PlainText"/>
        <w:spacing w:before="240"/>
        <w:rPr>
          <w:rFonts w:ascii="Times New Roman" w:hAnsi="Times New Roman" w:cs="Times New Roman"/>
        </w:rPr>
      </w:pPr>
    </w:p>
    <w:p w14:paraId="207B096A" w14:textId="77777777" w:rsidR="008F6A44" w:rsidRPr="008F6A44" w:rsidRDefault="008F6A44" w:rsidP="008F6A44">
      <w:pPr>
        <w:pStyle w:val="PlainText"/>
        <w:spacing w:before="240"/>
        <w:rPr>
          <w:rFonts w:ascii="Times New Roman" w:hAnsi="Times New Roman" w:cs="Times New Roman"/>
          <w:b/>
          <w:bCs/>
          <w:sz w:val="30"/>
          <w:szCs w:val="30"/>
        </w:rPr>
      </w:pPr>
      <w:r w:rsidRPr="008F6A44">
        <w:rPr>
          <w:rFonts w:ascii="Times New Roman" w:hAnsi="Times New Roman" w:cs="Times New Roman"/>
          <w:b/>
          <w:bCs/>
          <w:sz w:val="30"/>
          <w:szCs w:val="30"/>
        </w:rPr>
        <w:t>5. Documentation and Final Deliverables</w:t>
      </w:r>
    </w:p>
    <w:p w14:paraId="40CC3D64"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The final deliverables for the Event</w:t>
      </w:r>
      <w:del w:id="134" w:author="MUHAMMAD AHMAD HASSAN" w:date="2025-04-05T23:21:00Z" w16du:dateUtc="2025-04-05T18:21:00Z">
        <w:r w:rsidRPr="008F6A44" w:rsidDel="00A416A8">
          <w:rPr>
            <w:rFonts w:ascii="Times New Roman" w:hAnsi="Times New Roman" w:cs="Times New Roman"/>
            <w:sz w:val="24"/>
            <w:szCs w:val="24"/>
          </w:rPr>
          <w:delText xml:space="preserve"> </w:delText>
        </w:r>
      </w:del>
      <w:r w:rsidRPr="008F6A44">
        <w:rPr>
          <w:rFonts w:ascii="Times New Roman" w:hAnsi="Times New Roman" w:cs="Times New Roman"/>
          <w:sz w:val="24"/>
          <w:szCs w:val="24"/>
        </w:rPr>
        <w:t>Hub project include:</w:t>
      </w:r>
    </w:p>
    <w:p w14:paraId="765BF86C"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The fully functional Event Management System (EMS)</w:t>
      </w:r>
    </w:p>
    <w:p w14:paraId="415631EF"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A web-based user interface</w:t>
      </w:r>
    </w:p>
    <w:p w14:paraId="22C66A7A"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A well-structured database schema</w:t>
      </w:r>
    </w:p>
    <w:p w14:paraId="30EF9D31"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Post-event features (image uploads, ratings, feedback)</w:t>
      </w:r>
    </w:p>
    <w:p w14:paraId="736E3697" w14:textId="77777777" w:rsidR="008F6A44" w:rsidRPr="008F6A44" w:rsidRDefault="008F6A44" w:rsidP="008F6A44">
      <w:pPr>
        <w:pStyle w:val="PlainText"/>
        <w:spacing w:before="240"/>
        <w:rPr>
          <w:rFonts w:ascii="Times New Roman" w:hAnsi="Times New Roman" w:cs="Times New Roman"/>
          <w:sz w:val="24"/>
          <w:szCs w:val="24"/>
        </w:rPr>
      </w:pPr>
      <w:r w:rsidRPr="008F6A44">
        <w:rPr>
          <w:rFonts w:ascii="Times New Roman" w:hAnsi="Times New Roman" w:cs="Times New Roman"/>
          <w:sz w:val="24"/>
          <w:szCs w:val="24"/>
        </w:rPr>
        <w:t xml:space="preserve">  - Comprehensive documentation including the user manual, design documents, and test reports</w:t>
      </w:r>
    </w:p>
    <w:p w14:paraId="66313E3B" w14:textId="77777777" w:rsidR="008F6A44" w:rsidRPr="008F6A44" w:rsidDel="00A416A8" w:rsidRDefault="008F6A44" w:rsidP="008F6A44">
      <w:pPr>
        <w:pStyle w:val="PlainText"/>
        <w:spacing w:before="240"/>
        <w:rPr>
          <w:del w:id="135" w:author="MUHAMMAD AHMAD HASSAN" w:date="2025-04-05T23:14:00Z" w16du:dateUtc="2025-04-05T18:14:00Z"/>
          <w:rFonts w:ascii="Times New Roman" w:hAnsi="Times New Roman" w:cs="Times New Roman"/>
          <w:sz w:val="24"/>
          <w:szCs w:val="24"/>
        </w:rPr>
      </w:pPr>
    </w:p>
    <w:p w14:paraId="0A2D558C" w14:textId="3A4CAFA3" w:rsidR="008F6A44" w:rsidRPr="00E079EE" w:rsidDel="00A416A8" w:rsidRDefault="008F6A44" w:rsidP="008F6A44">
      <w:pPr>
        <w:pStyle w:val="PlainText"/>
        <w:spacing w:before="240"/>
        <w:rPr>
          <w:del w:id="136" w:author="MUHAMMAD AHMAD HASSAN" w:date="2025-04-05T23:14:00Z" w16du:dateUtc="2025-04-05T18:14:00Z"/>
          <w:rFonts w:ascii="Times New Roman" w:hAnsi="Times New Roman" w:cs="Times New Roman"/>
        </w:rPr>
      </w:pPr>
    </w:p>
    <w:p w14:paraId="083795DC" w14:textId="77777777" w:rsidR="008F6A44" w:rsidRPr="00E079EE" w:rsidRDefault="008F6A44" w:rsidP="008F6A44">
      <w:pPr>
        <w:pStyle w:val="PlainText"/>
        <w:spacing w:before="240"/>
        <w:rPr>
          <w:rFonts w:ascii="Times New Roman" w:hAnsi="Times New Roman" w:cs="Times New Roman"/>
        </w:rPr>
      </w:pPr>
    </w:p>
    <w:p w14:paraId="0A9DA361" w14:textId="77777777" w:rsidR="00720F8C" w:rsidRPr="00720F8C" w:rsidRDefault="00720F8C" w:rsidP="00720F8C">
      <w:pPr>
        <w:rPr>
          <w:sz w:val="24"/>
          <w:szCs w:val="24"/>
        </w:rPr>
      </w:pPr>
    </w:p>
    <w:p w14:paraId="12CC69B5" w14:textId="77777777" w:rsidR="00D15560" w:rsidRDefault="00D15560">
      <w:pPr>
        <w:pStyle w:val="BodyText"/>
        <w:rPr>
          <w:sz w:val="20"/>
        </w:rPr>
        <w:sectPr w:rsidR="00D15560" w:rsidSect="00A005BF">
          <w:pgSz w:w="12240" w:h="15840"/>
          <w:pgMar w:top="740" w:right="360" w:bottom="280" w:left="720" w:header="720" w:footer="720" w:gutter="0"/>
          <w:cols w:space="720"/>
        </w:sectPr>
      </w:pPr>
    </w:p>
    <w:p w14:paraId="470012C1" w14:textId="72A648F1" w:rsidR="00950ED7" w:rsidRPr="00D15560" w:rsidRDefault="00000000">
      <w:pPr>
        <w:spacing w:before="60"/>
        <w:rPr>
          <w:b/>
          <w:sz w:val="32"/>
          <w:szCs w:val="32"/>
        </w:rPr>
      </w:pPr>
      <w:del w:id="137" w:author="MUHAMMAD AHMAD HASSAN" w:date="2025-04-05T23:22:00Z" w16du:dateUtc="2025-04-05T18:22:00Z">
        <w:r w:rsidRPr="00D15560" w:rsidDel="00A416A8">
          <w:rPr>
            <w:b/>
            <w:spacing w:val="-2"/>
            <w:sz w:val="32"/>
            <w:szCs w:val="32"/>
          </w:rPr>
          <w:delText>Class</w:delText>
        </w:r>
        <w:r w:rsidRPr="00D15560" w:rsidDel="00A416A8">
          <w:rPr>
            <w:b/>
            <w:spacing w:val="-8"/>
            <w:sz w:val="32"/>
            <w:szCs w:val="32"/>
          </w:rPr>
          <w:delText xml:space="preserve"> </w:delText>
        </w:r>
      </w:del>
      <w:r w:rsidRPr="00D15560">
        <w:rPr>
          <w:b/>
          <w:spacing w:val="-2"/>
          <w:sz w:val="32"/>
          <w:szCs w:val="32"/>
        </w:rPr>
        <w:t>System</w:t>
      </w:r>
      <w:r w:rsidRPr="00D15560">
        <w:rPr>
          <w:b/>
          <w:spacing w:val="-10"/>
          <w:sz w:val="32"/>
          <w:szCs w:val="32"/>
        </w:rPr>
        <w:t xml:space="preserve"> </w:t>
      </w:r>
      <w:r w:rsidRPr="00D15560">
        <w:rPr>
          <w:b/>
          <w:spacing w:val="-2"/>
          <w:sz w:val="32"/>
          <w:szCs w:val="32"/>
        </w:rPr>
        <w:t>Sequence</w:t>
      </w:r>
      <w:r w:rsidRPr="00D15560">
        <w:rPr>
          <w:b/>
          <w:spacing w:val="-8"/>
          <w:sz w:val="32"/>
          <w:szCs w:val="32"/>
        </w:rPr>
        <w:t xml:space="preserve"> </w:t>
      </w:r>
      <w:r w:rsidRPr="00D15560">
        <w:rPr>
          <w:b/>
          <w:spacing w:val="-2"/>
          <w:sz w:val="32"/>
          <w:szCs w:val="32"/>
        </w:rPr>
        <w:t>Diagram:</w:t>
      </w:r>
    </w:p>
    <w:p w14:paraId="6B77847D" w14:textId="77777777" w:rsidR="00950ED7" w:rsidRDefault="00950ED7">
      <w:pPr>
        <w:pStyle w:val="BodyText"/>
        <w:rPr>
          <w:b/>
          <w:sz w:val="28"/>
        </w:rPr>
      </w:pPr>
    </w:p>
    <w:p w14:paraId="63229C81" w14:textId="77777777" w:rsidR="00950ED7" w:rsidRDefault="00950ED7">
      <w:pPr>
        <w:pStyle w:val="BodyText"/>
        <w:rPr>
          <w:b/>
          <w:sz w:val="28"/>
        </w:rPr>
      </w:pPr>
    </w:p>
    <w:p w14:paraId="41DAECAF" w14:textId="77777777" w:rsidR="00950ED7" w:rsidRPr="003A36E9" w:rsidRDefault="00000000">
      <w:pPr>
        <w:spacing w:line="322" w:lineRule="exact"/>
        <w:rPr>
          <w:b/>
          <w:color w:val="244061" w:themeColor="accent1" w:themeShade="80"/>
          <w:sz w:val="28"/>
        </w:rPr>
      </w:pPr>
      <w:r w:rsidRPr="003A36E9">
        <w:rPr>
          <w:b/>
          <w:color w:val="244061" w:themeColor="accent1" w:themeShade="80"/>
          <w:sz w:val="28"/>
        </w:rPr>
        <w:t>BY:</w:t>
      </w:r>
      <w:r w:rsidRPr="003A36E9">
        <w:rPr>
          <w:b/>
          <w:color w:val="244061" w:themeColor="accent1" w:themeShade="80"/>
          <w:spacing w:val="-16"/>
          <w:sz w:val="28"/>
        </w:rPr>
        <w:t xml:space="preserve"> </w:t>
      </w:r>
      <w:r w:rsidRPr="003A36E9">
        <w:rPr>
          <w:b/>
          <w:color w:val="244061" w:themeColor="accent1" w:themeShade="80"/>
          <w:sz w:val="28"/>
        </w:rPr>
        <w:t>M.</w:t>
      </w:r>
      <w:r w:rsidRPr="003A36E9">
        <w:rPr>
          <w:b/>
          <w:color w:val="244061" w:themeColor="accent1" w:themeShade="80"/>
          <w:spacing w:val="-16"/>
          <w:sz w:val="28"/>
        </w:rPr>
        <w:t xml:space="preserve"> </w:t>
      </w:r>
      <w:r w:rsidRPr="003A36E9">
        <w:rPr>
          <w:b/>
          <w:color w:val="244061" w:themeColor="accent1" w:themeShade="80"/>
          <w:spacing w:val="-2"/>
          <w:sz w:val="28"/>
        </w:rPr>
        <w:t>Waleed</w:t>
      </w:r>
    </w:p>
    <w:p w14:paraId="7E32F4A7" w14:textId="77777777" w:rsidR="00D15560" w:rsidRDefault="00D15560">
      <w:pPr>
        <w:rPr>
          <w:b/>
          <w:spacing w:val="-2"/>
          <w:sz w:val="28"/>
        </w:rPr>
      </w:pPr>
    </w:p>
    <w:p w14:paraId="06B6DE07" w14:textId="1BAE0643" w:rsidR="00950ED7" w:rsidRDefault="00000000">
      <w:pPr>
        <w:rPr>
          <w:b/>
          <w:spacing w:val="-4"/>
          <w:sz w:val="28"/>
        </w:rPr>
      </w:pPr>
      <w:r>
        <w:rPr>
          <w:b/>
          <w:spacing w:val="-2"/>
          <w:sz w:val="28"/>
        </w:rPr>
        <w:t>Use</w:t>
      </w:r>
      <w:r>
        <w:rPr>
          <w:b/>
          <w:spacing w:val="-7"/>
          <w:sz w:val="28"/>
        </w:rPr>
        <w:t xml:space="preserve"> </w:t>
      </w:r>
      <w:r>
        <w:rPr>
          <w:b/>
          <w:spacing w:val="-2"/>
          <w:sz w:val="28"/>
        </w:rPr>
        <w:t>Case:</w:t>
      </w:r>
      <w:r>
        <w:rPr>
          <w:b/>
          <w:spacing w:val="-7"/>
          <w:sz w:val="28"/>
        </w:rPr>
        <w:t xml:space="preserve"> </w:t>
      </w:r>
      <w:r>
        <w:rPr>
          <w:b/>
          <w:spacing w:val="-2"/>
          <w:sz w:val="28"/>
        </w:rPr>
        <w:t>Conclude</w:t>
      </w:r>
      <w:r>
        <w:rPr>
          <w:b/>
          <w:spacing w:val="-8"/>
          <w:sz w:val="28"/>
        </w:rPr>
        <w:t xml:space="preserve"> </w:t>
      </w:r>
      <w:r>
        <w:rPr>
          <w:b/>
          <w:spacing w:val="-4"/>
          <w:sz w:val="28"/>
        </w:rPr>
        <w:t>Event</w:t>
      </w:r>
    </w:p>
    <w:p w14:paraId="532BC8A4" w14:textId="77777777" w:rsidR="003F142A" w:rsidRDefault="003F142A">
      <w:pPr>
        <w:rPr>
          <w:b/>
          <w:sz w:val="28"/>
        </w:rPr>
      </w:pPr>
    </w:p>
    <w:p w14:paraId="643751C7" w14:textId="6F9E530D" w:rsidR="00950ED7" w:rsidRDefault="00000000" w:rsidP="00FA2564">
      <w:pPr>
        <w:pStyle w:val="BodyText"/>
        <w:spacing w:before="68"/>
        <w:rPr>
          <w:b/>
          <w:sz w:val="20"/>
        </w:rPr>
        <w:sectPr w:rsidR="00950ED7" w:rsidSect="00A005BF">
          <w:pgSz w:w="12240" w:h="15840"/>
          <w:pgMar w:top="420" w:right="360" w:bottom="280" w:left="720" w:header="720" w:footer="720" w:gutter="0"/>
          <w:cols w:space="720"/>
        </w:sectPr>
      </w:pPr>
      <w:r>
        <w:rPr>
          <w:b/>
          <w:noProof/>
          <w:sz w:val="20"/>
        </w:rPr>
        <w:drawing>
          <wp:anchor distT="0" distB="0" distL="0" distR="0" simplePos="0" relativeHeight="251656192" behindDoc="1" locked="0" layoutInCell="1" allowOverlap="1" wp14:anchorId="1C2BD3EC" wp14:editId="0A3A07E8">
            <wp:simplePos x="0" y="0"/>
            <wp:positionH relativeFrom="page">
              <wp:posOffset>1543685</wp:posOffset>
            </wp:positionH>
            <wp:positionV relativeFrom="paragraph">
              <wp:posOffset>437216</wp:posOffset>
            </wp:positionV>
            <wp:extent cx="4686659" cy="378980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686659" cy="3789807"/>
                    </a:xfrm>
                    <a:prstGeom prst="rect">
                      <a:avLst/>
                    </a:prstGeom>
                  </pic:spPr>
                </pic:pic>
              </a:graphicData>
            </a:graphic>
          </wp:anchor>
        </w:drawing>
      </w:r>
    </w:p>
    <w:p w14:paraId="47CB5731" w14:textId="77777777" w:rsidR="00950ED7" w:rsidRPr="003A36E9" w:rsidRDefault="00000000">
      <w:pPr>
        <w:pStyle w:val="Heading1"/>
        <w:rPr>
          <w:color w:val="244061" w:themeColor="accent1" w:themeShade="80"/>
          <w:u w:val="none"/>
        </w:rPr>
      </w:pPr>
      <w:r w:rsidRPr="003A36E9">
        <w:rPr>
          <w:color w:val="244061" w:themeColor="accent1" w:themeShade="80"/>
          <w:u w:val="none"/>
        </w:rPr>
        <w:t>BY:</w:t>
      </w:r>
      <w:r w:rsidRPr="003A36E9">
        <w:rPr>
          <w:color w:val="244061" w:themeColor="accent1" w:themeShade="80"/>
          <w:spacing w:val="-18"/>
          <w:u w:val="none"/>
        </w:rPr>
        <w:t xml:space="preserve"> </w:t>
      </w:r>
      <w:r w:rsidRPr="003A36E9">
        <w:rPr>
          <w:color w:val="244061" w:themeColor="accent1" w:themeShade="80"/>
          <w:u w:val="none"/>
        </w:rPr>
        <w:t>M.</w:t>
      </w:r>
      <w:r w:rsidRPr="003A36E9">
        <w:rPr>
          <w:color w:val="244061" w:themeColor="accent1" w:themeShade="80"/>
          <w:spacing w:val="44"/>
          <w:u w:val="none"/>
        </w:rPr>
        <w:t xml:space="preserve"> </w:t>
      </w:r>
      <w:r w:rsidRPr="003A36E9">
        <w:rPr>
          <w:color w:val="244061" w:themeColor="accent1" w:themeShade="80"/>
          <w:u w:val="none"/>
        </w:rPr>
        <w:t>AHMAD</w:t>
      </w:r>
      <w:r w:rsidRPr="003A36E9">
        <w:rPr>
          <w:color w:val="244061" w:themeColor="accent1" w:themeShade="80"/>
          <w:spacing w:val="-9"/>
          <w:u w:val="none"/>
        </w:rPr>
        <w:t xml:space="preserve"> </w:t>
      </w:r>
      <w:r w:rsidRPr="003A36E9">
        <w:rPr>
          <w:color w:val="244061" w:themeColor="accent1" w:themeShade="80"/>
          <w:spacing w:val="-2"/>
          <w:u w:val="none"/>
        </w:rPr>
        <w:t>HASSAN</w:t>
      </w:r>
    </w:p>
    <w:p w14:paraId="5EDCC8E4" w14:textId="77777777" w:rsidR="00950ED7" w:rsidRDefault="00000000">
      <w:pPr>
        <w:spacing w:before="276"/>
        <w:rPr>
          <w:b/>
          <w:sz w:val="28"/>
        </w:rPr>
      </w:pPr>
      <w:r>
        <w:rPr>
          <w:b/>
          <w:sz w:val="28"/>
        </w:rPr>
        <w:t>Use</w:t>
      </w:r>
      <w:r>
        <w:rPr>
          <w:b/>
          <w:spacing w:val="-17"/>
          <w:sz w:val="28"/>
        </w:rPr>
        <w:t xml:space="preserve"> </w:t>
      </w:r>
      <w:r>
        <w:rPr>
          <w:b/>
          <w:sz w:val="28"/>
        </w:rPr>
        <w:t>Case:</w:t>
      </w:r>
      <w:r>
        <w:rPr>
          <w:b/>
          <w:spacing w:val="-16"/>
          <w:sz w:val="28"/>
        </w:rPr>
        <w:t xml:space="preserve"> </w:t>
      </w:r>
      <w:r>
        <w:rPr>
          <w:b/>
          <w:sz w:val="28"/>
        </w:rPr>
        <w:t>Register</w:t>
      </w:r>
      <w:r>
        <w:rPr>
          <w:b/>
          <w:spacing w:val="-17"/>
          <w:sz w:val="28"/>
        </w:rPr>
        <w:t xml:space="preserve"> </w:t>
      </w:r>
      <w:r>
        <w:rPr>
          <w:b/>
          <w:sz w:val="28"/>
        </w:rPr>
        <w:t>for</w:t>
      </w:r>
      <w:r>
        <w:rPr>
          <w:b/>
          <w:spacing w:val="-16"/>
          <w:sz w:val="28"/>
        </w:rPr>
        <w:t xml:space="preserve"> </w:t>
      </w:r>
      <w:r>
        <w:rPr>
          <w:b/>
          <w:spacing w:val="-4"/>
          <w:sz w:val="28"/>
        </w:rPr>
        <w:t>Event</w:t>
      </w:r>
    </w:p>
    <w:p w14:paraId="5713C7B7" w14:textId="5413B456" w:rsidR="00950ED7" w:rsidRDefault="00950ED7">
      <w:pPr>
        <w:pStyle w:val="BodyText"/>
        <w:spacing w:before="67"/>
        <w:rPr>
          <w:b/>
          <w:sz w:val="20"/>
        </w:rPr>
      </w:pPr>
    </w:p>
    <w:p w14:paraId="2CE19F1C" w14:textId="34C16128" w:rsidR="00950ED7" w:rsidRPr="00244358" w:rsidRDefault="00244358">
      <w:pPr>
        <w:pStyle w:val="BodyText"/>
        <w:rPr>
          <w:b/>
          <w:sz w:val="28"/>
          <w:szCs w:val="28"/>
        </w:rPr>
        <w:sectPr w:rsidR="00950ED7" w:rsidRPr="00244358" w:rsidSect="00A005BF">
          <w:pgSz w:w="12240" w:h="15840"/>
          <w:pgMar w:top="1820" w:right="360" w:bottom="280" w:left="720" w:header="720" w:footer="720" w:gutter="0"/>
          <w:cols w:space="720"/>
        </w:sectPr>
      </w:pPr>
      <w:r w:rsidRPr="00244358">
        <w:rPr>
          <w:b/>
          <w:noProof/>
          <w:sz w:val="28"/>
          <w:szCs w:val="28"/>
        </w:rPr>
        <w:drawing>
          <wp:anchor distT="0" distB="0" distL="0" distR="0" simplePos="0" relativeHeight="251657216" behindDoc="1" locked="0" layoutInCell="1" allowOverlap="1" wp14:anchorId="0790BB24" wp14:editId="6F4E0CF2">
            <wp:simplePos x="0" y="0"/>
            <wp:positionH relativeFrom="page">
              <wp:posOffset>1514104</wp:posOffset>
            </wp:positionH>
            <wp:positionV relativeFrom="paragraph">
              <wp:posOffset>3365</wp:posOffset>
            </wp:positionV>
            <wp:extent cx="4733734" cy="379075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733734" cy="3790759"/>
                    </a:xfrm>
                    <a:prstGeom prst="rect">
                      <a:avLst/>
                    </a:prstGeom>
                  </pic:spPr>
                </pic:pic>
              </a:graphicData>
            </a:graphic>
          </wp:anchor>
        </w:drawing>
      </w:r>
      <w:r w:rsidR="00FA2564" w:rsidRPr="00244358">
        <w:rPr>
          <w:b/>
          <w:noProof/>
          <w:sz w:val="28"/>
          <w:szCs w:val="28"/>
        </w:rPr>
        <w:drawing>
          <wp:anchor distT="0" distB="0" distL="114300" distR="114300" simplePos="0" relativeHeight="251662336" behindDoc="0" locked="0" layoutInCell="1" allowOverlap="1" wp14:anchorId="60F59097" wp14:editId="2D5FDB0C">
            <wp:simplePos x="0" y="0"/>
            <wp:positionH relativeFrom="column">
              <wp:posOffset>1367344</wp:posOffset>
            </wp:positionH>
            <wp:positionV relativeFrom="paragraph">
              <wp:posOffset>4285541</wp:posOffset>
            </wp:positionV>
            <wp:extent cx="4094480" cy="2789555"/>
            <wp:effectExtent l="0" t="0" r="1270" b="0"/>
            <wp:wrapTopAndBottom/>
            <wp:docPr id="82416805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8050" name="Picture 824168050"/>
                    <pic:cNvPicPr/>
                  </pic:nvPicPr>
                  <pic:blipFill>
                    <a:blip r:embed="rId15">
                      <a:extLst>
                        <a:ext uri="{28A0092B-C50C-407E-A947-70E740481C1C}">
                          <a14:useLocalDpi xmlns:a14="http://schemas.microsoft.com/office/drawing/2010/main" val="0"/>
                        </a:ext>
                      </a:extLst>
                    </a:blip>
                    <a:stretch>
                      <a:fillRect/>
                    </a:stretch>
                  </pic:blipFill>
                  <pic:spPr>
                    <a:xfrm>
                      <a:off x="0" y="0"/>
                      <a:ext cx="4094480" cy="2789555"/>
                    </a:xfrm>
                    <a:prstGeom prst="rect">
                      <a:avLst/>
                    </a:prstGeom>
                  </pic:spPr>
                </pic:pic>
              </a:graphicData>
            </a:graphic>
          </wp:anchor>
        </w:drawing>
      </w:r>
      <w:r w:rsidRPr="00244358">
        <w:rPr>
          <w:b/>
          <w:sz w:val="28"/>
          <w:szCs w:val="28"/>
        </w:rPr>
        <w:t>Use Case: Signu</w:t>
      </w:r>
      <w:r w:rsidR="00AF263C">
        <w:rPr>
          <w:b/>
          <w:sz w:val="28"/>
          <w:szCs w:val="28"/>
        </w:rPr>
        <w:t>p</w:t>
      </w:r>
    </w:p>
    <w:p w14:paraId="66A1B0AA" w14:textId="77777777" w:rsidR="00950ED7" w:rsidRDefault="00950ED7">
      <w:pPr>
        <w:pStyle w:val="BodyText"/>
        <w:rPr>
          <w:b/>
          <w:sz w:val="28"/>
        </w:rPr>
      </w:pPr>
    </w:p>
    <w:p w14:paraId="64034C23" w14:textId="77777777" w:rsidR="00950ED7" w:rsidRDefault="00950ED7">
      <w:pPr>
        <w:pStyle w:val="BodyText"/>
        <w:spacing w:before="270"/>
        <w:rPr>
          <w:b/>
          <w:sz w:val="28"/>
        </w:rPr>
      </w:pPr>
    </w:p>
    <w:p w14:paraId="6D8CC782" w14:textId="77777777" w:rsidR="00950ED7" w:rsidRPr="00D15560" w:rsidRDefault="00000000">
      <w:pPr>
        <w:pStyle w:val="Heading1"/>
        <w:rPr>
          <w:color w:val="244061" w:themeColor="accent1" w:themeShade="80"/>
          <w:u w:val="none"/>
        </w:rPr>
      </w:pPr>
      <w:r w:rsidRPr="00D15560">
        <w:rPr>
          <w:color w:val="244061" w:themeColor="accent1" w:themeShade="80"/>
          <w:u w:val="none"/>
        </w:rPr>
        <w:t>BY:</w:t>
      </w:r>
      <w:r w:rsidRPr="00D15560">
        <w:rPr>
          <w:color w:val="244061" w:themeColor="accent1" w:themeShade="80"/>
          <w:spacing w:val="-18"/>
          <w:u w:val="none"/>
        </w:rPr>
        <w:t xml:space="preserve"> </w:t>
      </w:r>
      <w:r w:rsidRPr="00D15560">
        <w:rPr>
          <w:color w:val="244061" w:themeColor="accent1" w:themeShade="80"/>
          <w:u w:val="none"/>
        </w:rPr>
        <w:t>AHMAD</w:t>
      </w:r>
      <w:r w:rsidRPr="00D15560">
        <w:rPr>
          <w:color w:val="244061" w:themeColor="accent1" w:themeShade="80"/>
          <w:spacing w:val="-2"/>
          <w:u w:val="none"/>
        </w:rPr>
        <w:t xml:space="preserve"> MASOOD</w:t>
      </w:r>
    </w:p>
    <w:p w14:paraId="4CCEBC8A" w14:textId="77777777" w:rsidR="00950ED7" w:rsidRDefault="00000000">
      <w:pPr>
        <w:spacing w:before="276"/>
        <w:rPr>
          <w:b/>
          <w:spacing w:val="-2"/>
          <w:sz w:val="28"/>
        </w:rPr>
      </w:pPr>
      <w:r>
        <w:rPr>
          <w:b/>
          <w:sz w:val="28"/>
        </w:rPr>
        <w:t>Use</w:t>
      </w:r>
      <w:r>
        <w:rPr>
          <w:b/>
          <w:spacing w:val="-17"/>
          <w:sz w:val="28"/>
        </w:rPr>
        <w:t xml:space="preserve"> </w:t>
      </w:r>
      <w:r>
        <w:rPr>
          <w:b/>
          <w:sz w:val="28"/>
        </w:rPr>
        <w:t>Case:</w:t>
      </w:r>
      <w:r>
        <w:rPr>
          <w:b/>
          <w:spacing w:val="-15"/>
          <w:sz w:val="28"/>
        </w:rPr>
        <w:t xml:space="preserve"> </w:t>
      </w:r>
      <w:r>
        <w:rPr>
          <w:b/>
          <w:sz w:val="28"/>
        </w:rPr>
        <w:t>Manage</w:t>
      </w:r>
      <w:r>
        <w:rPr>
          <w:b/>
          <w:spacing w:val="-16"/>
          <w:sz w:val="28"/>
        </w:rPr>
        <w:t xml:space="preserve"> </w:t>
      </w:r>
      <w:r>
        <w:rPr>
          <w:b/>
          <w:spacing w:val="-2"/>
          <w:sz w:val="28"/>
        </w:rPr>
        <w:t>Event</w:t>
      </w:r>
    </w:p>
    <w:p w14:paraId="7885B82E" w14:textId="3B74C687" w:rsidR="003F142A" w:rsidRDefault="003F142A">
      <w:pPr>
        <w:spacing w:before="276"/>
        <w:rPr>
          <w:b/>
          <w:spacing w:val="-2"/>
          <w:sz w:val="28"/>
        </w:rPr>
      </w:pPr>
    </w:p>
    <w:p w14:paraId="03D59443" w14:textId="4EE64CC0" w:rsidR="003F142A" w:rsidRDefault="003F142A">
      <w:pPr>
        <w:spacing w:before="276"/>
        <w:rPr>
          <w:b/>
          <w:sz w:val="28"/>
        </w:rPr>
      </w:pPr>
      <w:r>
        <w:rPr>
          <w:noProof/>
          <w:sz w:val="20"/>
        </w:rPr>
        <w:drawing>
          <wp:anchor distT="0" distB="0" distL="114300" distR="114300" simplePos="0" relativeHeight="251665408" behindDoc="0" locked="0" layoutInCell="1" allowOverlap="1" wp14:anchorId="71AE7078" wp14:editId="7250A8AC">
            <wp:simplePos x="0" y="0"/>
            <wp:positionH relativeFrom="column">
              <wp:posOffset>1069676</wp:posOffset>
            </wp:positionH>
            <wp:positionV relativeFrom="paragraph">
              <wp:posOffset>422862</wp:posOffset>
            </wp:positionV>
            <wp:extent cx="4724927" cy="5205222"/>
            <wp:effectExtent l="0" t="0" r="0" b="0"/>
            <wp:wrapTopAndBottom/>
            <wp:docPr id="10" name="Image 10" descr="A diagram of a proces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process  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4927" cy="5205222"/>
                    </a:xfrm>
                    <a:prstGeom prst="rect">
                      <a:avLst/>
                    </a:prstGeom>
                  </pic:spPr>
                </pic:pic>
              </a:graphicData>
            </a:graphic>
          </wp:anchor>
        </w:drawing>
      </w:r>
    </w:p>
    <w:p w14:paraId="3223CCC8" w14:textId="4BEFF066" w:rsidR="00950ED7" w:rsidRDefault="00950ED7">
      <w:pPr>
        <w:pStyle w:val="BodyText"/>
        <w:rPr>
          <w:sz w:val="20"/>
        </w:rPr>
      </w:pPr>
    </w:p>
    <w:p w14:paraId="2273D58C" w14:textId="77777777" w:rsidR="00950ED7" w:rsidRDefault="00950ED7">
      <w:pPr>
        <w:pStyle w:val="BodyText"/>
        <w:rPr>
          <w:sz w:val="20"/>
        </w:rPr>
        <w:sectPr w:rsidR="00950ED7" w:rsidSect="00A005BF">
          <w:pgSz w:w="12240" w:h="15840"/>
          <w:pgMar w:top="1820" w:right="360" w:bottom="280" w:left="720" w:header="720" w:footer="720" w:gutter="0"/>
          <w:cols w:space="720"/>
        </w:sectPr>
      </w:pPr>
    </w:p>
    <w:p w14:paraId="50D41AE0" w14:textId="3FB31D8D" w:rsidR="00950ED7" w:rsidRDefault="003F142A">
      <w:pPr>
        <w:pStyle w:val="BodyText"/>
        <w:rPr>
          <w:b/>
          <w:sz w:val="28"/>
        </w:rPr>
      </w:pPr>
      <w:r>
        <w:rPr>
          <w:b/>
          <w:noProof/>
          <w:sz w:val="28"/>
        </w:rPr>
        <w:drawing>
          <wp:anchor distT="0" distB="0" distL="114300" distR="114300" simplePos="0" relativeHeight="251668480" behindDoc="0" locked="0" layoutInCell="1" allowOverlap="1" wp14:anchorId="63CBC4FA" wp14:editId="1ED8C754">
            <wp:simplePos x="0" y="0"/>
            <wp:positionH relativeFrom="column">
              <wp:posOffset>1043305</wp:posOffset>
            </wp:positionH>
            <wp:positionV relativeFrom="paragraph">
              <wp:posOffset>576951</wp:posOffset>
            </wp:positionV>
            <wp:extent cx="4781550" cy="3257550"/>
            <wp:effectExtent l="0" t="0" r="0" b="0"/>
            <wp:wrapTopAndBottom/>
            <wp:docPr id="121464529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45290" name="Picture 1214645290"/>
                    <pic:cNvPicPr/>
                  </pic:nvPicPr>
                  <pic:blipFill>
                    <a:blip r:embed="rId17">
                      <a:extLst>
                        <a:ext uri="{28A0092B-C50C-407E-A947-70E740481C1C}">
                          <a14:useLocalDpi xmlns:a14="http://schemas.microsoft.com/office/drawing/2010/main" val="0"/>
                        </a:ext>
                      </a:extLst>
                    </a:blip>
                    <a:stretch>
                      <a:fillRect/>
                    </a:stretch>
                  </pic:blipFill>
                  <pic:spPr>
                    <a:xfrm>
                      <a:off x="0" y="0"/>
                      <a:ext cx="4781550" cy="3257550"/>
                    </a:xfrm>
                    <a:prstGeom prst="rect">
                      <a:avLst/>
                    </a:prstGeom>
                  </pic:spPr>
                </pic:pic>
              </a:graphicData>
            </a:graphic>
          </wp:anchor>
        </w:drawing>
      </w:r>
      <w:r w:rsidR="00B36D30">
        <w:rPr>
          <w:b/>
          <w:sz w:val="28"/>
        </w:rPr>
        <w:t>Use Case: Login</w:t>
      </w:r>
    </w:p>
    <w:p w14:paraId="3E16F795" w14:textId="77777777" w:rsidR="00950ED7" w:rsidRDefault="00950ED7">
      <w:pPr>
        <w:pStyle w:val="BodyText"/>
        <w:spacing w:before="269"/>
        <w:rPr>
          <w:b/>
          <w:sz w:val="28"/>
        </w:rPr>
      </w:pPr>
    </w:p>
    <w:p w14:paraId="1224DC9C" w14:textId="77777777" w:rsidR="00950ED7" w:rsidRPr="00D15560" w:rsidRDefault="00000000">
      <w:pPr>
        <w:pStyle w:val="Heading1"/>
        <w:rPr>
          <w:color w:val="244061" w:themeColor="accent1" w:themeShade="80"/>
          <w:u w:val="none"/>
        </w:rPr>
      </w:pPr>
      <w:r w:rsidRPr="00D15560">
        <w:rPr>
          <w:color w:val="244061" w:themeColor="accent1" w:themeShade="80"/>
          <w:u w:val="none"/>
        </w:rPr>
        <w:t>BY:</w:t>
      </w:r>
      <w:r w:rsidRPr="00D15560">
        <w:rPr>
          <w:color w:val="244061" w:themeColor="accent1" w:themeShade="80"/>
          <w:spacing w:val="-19"/>
          <w:u w:val="none"/>
        </w:rPr>
        <w:t xml:space="preserve"> </w:t>
      </w:r>
      <w:r w:rsidRPr="00D15560">
        <w:rPr>
          <w:color w:val="244061" w:themeColor="accent1" w:themeShade="80"/>
          <w:u w:val="none"/>
        </w:rPr>
        <w:t>TALHA</w:t>
      </w:r>
      <w:r w:rsidRPr="00D15560">
        <w:rPr>
          <w:color w:val="244061" w:themeColor="accent1" w:themeShade="80"/>
          <w:spacing w:val="-2"/>
          <w:u w:val="none"/>
        </w:rPr>
        <w:t xml:space="preserve"> </w:t>
      </w:r>
      <w:r w:rsidRPr="00D15560">
        <w:rPr>
          <w:color w:val="244061" w:themeColor="accent1" w:themeShade="80"/>
          <w:spacing w:val="-4"/>
          <w:u w:val="none"/>
        </w:rPr>
        <w:t>WAINS</w:t>
      </w:r>
    </w:p>
    <w:p w14:paraId="2B2FF91B" w14:textId="2E80BB5C" w:rsidR="00950ED7" w:rsidRDefault="00000000">
      <w:pPr>
        <w:pStyle w:val="Heading2"/>
        <w:spacing w:before="278" w:line="240" w:lineRule="auto"/>
      </w:pPr>
      <w:r>
        <w:t>Use</w:t>
      </w:r>
      <w:r>
        <w:rPr>
          <w:spacing w:val="-15"/>
        </w:rPr>
        <w:t xml:space="preserve"> </w:t>
      </w:r>
      <w:r>
        <w:t>Case:</w:t>
      </w:r>
      <w:r>
        <w:rPr>
          <w:spacing w:val="-13"/>
        </w:rPr>
        <w:t xml:space="preserve"> </w:t>
      </w:r>
      <w:r>
        <w:t>See</w:t>
      </w:r>
      <w:r>
        <w:rPr>
          <w:spacing w:val="-12"/>
        </w:rPr>
        <w:t xml:space="preserve"> </w:t>
      </w:r>
      <w:r>
        <w:rPr>
          <w:spacing w:val="-4"/>
        </w:rPr>
        <w:t>Feed</w:t>
      </w:r>
    </w:p>
    <w:p w14:paraId="5DFAC2CC" w14:textId="436C180B" w:rsidR="003E1A0E" w:rsidRDefault="003F142A" w:rsidP="00C25EF3">
      <w:pPr>
        <w:rPr>
          <w:b/>
          <w:sz w:val="32"/>
          <w:szCs w:val="32"/>
        </w:rPr>
      </w:pPr>
      <w:r>
        <w:rPr>
          <w:b/>
          <w:noProof/>
          <w:sz w:val="20"/>
        </w:rPr>
        <w:drawing>
          <wp:anchor distT="0" distB="0" distL="0" distR="0" simplePos="0" relativeHeight="251659264" behindDoc="1" locked="0" layoutInCell="1" allowOverlap="1" wp14:anchorId="61CF7148" wp14:editId="20538C90">
            <wp:simplePos x="0" y="0"/>
            <wp:positionH relativeFrom="page">
              <wp:posOffset>1612900</wp:posOffset>
            </wp:positionH>
            <wp:positionV relativeFrom="paragraph">
              <wp:posOffset>541515</wp:posOffset>
            </wp:positionV>
            <wp:extent cx="4778420" cy="29813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778420" cy="2981325"/>
                    </a:xfrm>
                    <a:prstGeom prst="rect">
                      <a:avLst/>
                    </a:prstGeom>
                  </pic:spPr>
                </pic:pic>
              </a:graphicData>
            </a:graphic>
          </wp:anchor>
        </w:drawing>
      </w:r>
      <w:r w:rsidR="00C25EF3" w:rsidRPr="003E1A0E">
        <w:rPr>
          <w:b/>
          <w:sz w:val="32"/>
          <w:szCs w:val="32"/>
        </w:rPr>
        <w:t xml:space="preserve"> </w:t>
      </w:r>
    </w:p>
    <w:p w14:paraId="66579164" w14:textId="77777777" w:rsidR="006B0571" w:rsidRDefault="006B0571" w:rsidP="00C25EF3">
      <w:pPr>
        <w:rPr>
          <w:b/>
          <w:sz w:val="32"/>
          <w:szCs w:val="32"/>
        </w:rPr>
      </w:pPr>
    </w:p>
    <w:p w14:paraId="480C3FE9" w14:textId="38A2A4AB" w:rsidR="006B0571" w:rsidRDefault="006B0571" w:rsidP="00C25EF3">
      <w:pPr>
        <w:rPr>
          <w:b/>
          <w:sz w:val="32"/>
          <w:szCs w:val="32"/>
        </w:rPr>
      </w:pPr>
      <w:r>
        <w:rPr>
          <w:b/>
          <w:sz w:val="32"/>
          <w:szCs w:val="32"/>
        </w:rPr>
        <w:t>Domain Model:</w:t>
      </w:r>
    </w:p>
    <w:p w14:paraId="127E63D9" w14:textId="6A4453CC" w:rsidR="006B0571" w:rsidRDefault="006B0571" w:rsidP="00C25EF3">
      <w:pPr>
        <w:rPr>
          <w:b/>
          <w:sz w:val="32"/>
          <w:szCs w:val="32"/>
        </w:rPr>
      </w:pPr>
      <w:r>
        <w:rPr>
          <w:noProof/>
        </w:rPr>
        <w:drawing>
          <wp:anchor distT="0" distB="0" distL="114300" distR="114300" simplePos="0" relativeHeight="251663872" behindDoc="0" locked="0" layoutInCell="1" allowOverlap="1" wp14:anchorId="3838020D" wp14:editId="64432E3A">
            <wp:simplePos x="0" y="0"/>
            <wp:positionH relativeFrom="column">
              <wp:posOffset>-134309</wp:posOffset>
            </wp:positionH>
            <wp:positionV relativeFrom="paragraph">
              <wp:posOffset>366214</wp:posOffset>
            </wp:positionV>
            <wp:extent cx="7217475" cy="4379167"/>
            <wp:effectExtent l="0" t="0" r="2540" b="2540"/>
            <wp:wrapSquare wrapText="bothSides"/>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a:picLock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17475" cy="4379167"/>
                    </a:xfrm>
                    <a:prstGeom prst="rect">
                      <a:avLst/>
                    </a:prstGeom>
                  </pic:spPr>
                </pic:pic>
              </a:graphicData>
            </a:graphic>
          </wp:anchor>
        </w:drawing>
      </w:r>
    </w:p>
    <w:p w14:paraId="62A455CF" w14:textId="05DF8029" w:rsidR="006B0571" w:rsidRPr="003E1A0E" w:rsidRDefault="006B0571" w:rsidP="00C25EF3">
      <w:pPr>
        <w:rPr>
          <w:b/>
          <w:sz w:val="32"/>
          <w:szCs w:val="32"/>
        </w:rPr>
      </w:pPr>
    </w:p>
    <w:sectPr w:rsidR="006B0571" w:rsidRPr="003E1A0E" w:rsidSect="00A005BF">
      <w:pgSz w:w="12240" w:h="15840"/>
      <w:pgMar w:top="1700" w:right="36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720F4" w14:textId="77777777" w:rsidR="00F509CB" w:rsidRDefault="00F509CB" w:rsidP="00A005BF">
      <w:r>
        <w:separator/>
      </w:r>
    </w:p>
  </w:endnote>
  <w:endnote w:type="continuationSeparator" w:id="0">
    <w:p w14:paraId="03129DE8" w14:textId="77777777" w:rsidR="00F509CB" w:rsidRDefault="00F509CB" w:rsidP="00A0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0486E" w14:textId="174DB7DA" w:rsidR="005008AB" w:rsidRDefault="001415A6">
    <w:pPr>
      <w:pStyle w:val="Footer"/>
    </w:pPr>
    <w:r>
      <w:t>24-March</w:t>
    </w:r>
    <w:r>
      <w:ptab w:relativeTo="margin" w:alignment="center" w:leader="none"/>
    </w:r>
    <w:r>
      <w:t>Version 1.1</w:t>
    </w:r>
    <w:r>
      <w:ptab w:relativeTo="margin" w:alignment="right" w:leader="none"/>
    </w:r>
    <w:r>
      <w:t>Group 15 Case Study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95F3B" w14:textId="77777777" w:rsidR="00F509CB" w:rsidRDefault="00F509CB" w:rsidP="00A005BF">
      <w:r>
        <w:separator/>
      </w:r>
    </w:p>
  </w:footnote>
  <w:footnote w:type="continuationSeparator" w:id="0">
    <w:p w14:paraId="7C007ECB" w14:textId="77777777" w:rsidR="00F509CB" w:rsidRDefault="00F509CB" w:rsidP="00A0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6C833" w14:textId="77777777" w:rsidR="005008AB" w:rsidRDefault="005008AB">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2B05EE22" w14:textId="3B1AACDF" w:rsidR="005008AB" w:rsidRDefault="00500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D79"/>
    <w:multiLevelType w:val="multilevel"/>
    <w:tmpl w:val="D3D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2D9D"/>
    <w:multiLevelType w:val="multilevel"/>
    <w:tmpl w:val="188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24"/>
    <w:multiLevelType w:val="multilevel"/>
    <w:tmpl w:val="BD0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917B3"/>
    <w:multiLevelType w:val="multilevel"/>
    <w:tmpl w:val="A30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B2860"/>
    <w:multiLevelType w:val="hybridMultilevel"/>
    <w:tmpl w:val="4CC21160"/>
    <w:lvl w:ilvl="0" w:tplc="EF18EB22">
      <w:start w:val="1"/>
      <w:numFmt w:val="decimal"/>
      <w:lvlText w:val="%1."/>
      <w:lvlJc w:val="left"/>
      <w:pPr>
        <w:ind w:left="720" w:hanging="361"/>
      </w:pPr>
      <w:rPr>
        <w:rFonts w:ascii="Times New Roman" w:eastAsia="Times New Roman" w:hAnsi="Times New Roman" w:cs="Times New Roman" w:hint="default"/>
        <w:b w:val="0"/>
        <w:bCs w:val="0"/>
        <w:i w:val="0"/>
        <w:iCs w:val="0"/>
        <w:spacing w:val="-3"/>
        <w:w w:val="100"/>
        <w:sz w:val="24"/>
        <w:szCs w:val="24"/>
        <w:lang w:val="en-US" w:eastAsia="en-US" w:bidi="ar-SA"/>
      </w:rPr>
    </w:lvl>
    <w:lvl w:ilvl="1" w:tplc="113454A4">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2" w:tplc="AC7485E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8856DF76">
      <w:numFmt w:val="bullet"/>
      <w:lvlText w:val="•"/>
      <w:lvlJc w:val="left"/>
      <w:pPr>
        <w:ind w:left="3600" w:hanging="360"/>
      </w:pPr>
      <w:rPr>
        <w:rFonts w:hint="default"/>
        <w:lang w:val="en-US" w:eastAsia="en-US" w:bidi="ar-SA"/>
      </w:rPr>
    </w:lvl>
    <w:lvl w:ilvl="4" w:tplc="6D80274A">
      <w:numFmt w:val="bullet"/>
      <w:lvlText w:val="•"/>
      <w:lvlJc w:val="left"/>
      <w:pPr>
        <w:ind w:left="4680" w:hanging="360"/>
      </w:pPr>
      <w:rPr>
        <w:rFonts w:hint="default"/>
        <w:lang w:val="en-US" w:eastAsia="en-US" w:bidi="ar-SA"/>
      </w:rPr>
    </w:lvl>
    <w:lvl w:ilvl="5" w:tplc="A524E728">
      <w:numFmt w:val="bullet"/>
      <w:lvlText w:val="•"/>
      <w:lvlJc w:val="left"/>
      <w:pPr>
        <w:ind w:left="5760" w:hanging="360"/>
      </w:pPr>
      <w:rPr>
        <w:rFonts w:hint="default"/>
        <w:lang w:val="en-US" w:eastAsia="en-US" w:bidi="ar-SA"/>
      </w:rPr>
    </w:lvl>
    <w:lvl w:ilvl="6" w:tplc="8DF8F296">
      <w:numFmt w:val="bullet"/>
      <w:lvlText w:val="•"/>
      <w:lvlJc w:val="left"/>
      <w:pPr>
        <w:ind w:left="6840" w:hanging="360"/>
      </w:pPr>
      <w:rPr>
        <w:rFonts w:hint="default"/>
        <w:lang w:val="en-US" w:eastAsia="en-US" w:bidi="ar-SA"/>
      </w:rPr>
    </w:lvl>
    <w:lvl w:ilvl="7" w:tplc="FA1A6A46">
      <w:numFmt w:val="bullet"/>
      <w:lvlText w:val="•"/>
      <w:lvlJc w:val="left"/>
      <w:pPr>
        <w:ind w:left="7920" w:hanging="360"/>
      </w:pPr>
      <w:rPr>
        <w:rFonts w:hint="default"/>
        <w:lang w:val="en-US" w:eastAsia="en-US" w:bidi="ar-SA"/>
      </w:rPr>
    </w:lvl>
    <w:lvl w:ilvl="8" w:tplc="8CFAB94E">
      <w:numFmt w:val="bullet"/>
      <w:lvlText w:val="•"/>
      <w:lvlJc w:val="left"/>
      <w:pPr>
        <w:ind w:left="9000" w:hanging="360"/>
      </w:pPr>
      <w:rPr>
        <w:rFonts w:hint="default"/>
        <w:lang w:val="en-US" w:eastAsia="en-US" w:bidi="ar-SA"/>
      </w:rPr>
    </w:lvl>
  </w:abstractNum>
  <w:abstractNum w:abstractNumId="5" w15:restartNumberingAfterBreak="0">
    <w:nsid w:val="050C4924"/>
    <w:multiLevelType w:val="hybridMultilevel"/>
    <w:tmpl w:val="6EE4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9AD"/>
    <w:multiLevelType w:val="multilevel"/>
    <w:tmpl w:val="B9903B46"/>
    <w:lvl w:ilvl="0">
      <w:start w:val="8"/>
      <w:numFmt w:val="decimal"/>
      <w:lvlText w:val="%1."/>
      <w:lvlJc w:val="left"/>
      <w:pPr>
        <w:ind w:left="598" w:hanging="238"/>
      </w:pPr>
      <w:rPr>
        <w:rFonts w:ascii="Trebuchet MS" w:eastAsia="Trebuchet MS" w:hAnsi="Trebuchet MS" w:cs="Trebuchet MS" w:hint="default"/>
        <w:b w:val="0"/>
        <w:bCs w:val="0"/>
        <w:i w:val="0"/>
        <w:iCs w:val="0"/>
        <w:spacing w:val="0"/>
        <w:w w:val="66"/>
        <w:sz w:val="30"/>
        <w:szCs w:val="30"/>
        <w:lang w:val="en-US" w:eastAsia="en-US" w:bidi="ar-SA"/>
      </w:rPr>
    </w:lvl>
    <w:lvl w:ilvl="1">
      <w:start w:val="1"/>
      <w:numFmt w:val="decimal"/>
      <w:lvlText w:val="%1.%2"/>
      <w:lvlJc w:val="left"/>
      <w:pPr>
        <w:ind w:left="1348" w:hanging="501"/>
      </w:pPr>
      <w:rPr>
        <w:rFonts w:ascii="Cambria" w:eastAsia="Cambria" w:hAnsi="Cambria" w:cs="Cambria" w:hint="default"/>
        <w:b w:val="0"/>
        <w:bCs w:val="0"/>
        <w:i w:val="0"/>
        <w:iCs w:val="0"/>
        <w:spacing w:val="-2"/>
        <w:w w:val="100"/>
        <w:sz w:val="30"/>
        <w:szCs w:val="30"/>
        <w:lang w:val="en-US" w:eastAsia="en-US" w:bidi="ar-SA"/>
      </w:rPr>
    </w:lvl>
    <w:lvl w:ilvl="2">
      <w:numFmt w:val="bullet"/>
      <w:lvlText w:val="•"/>
      <w:lvlJc w:val="left"/>
      <w:pPr>
        <w:ind w:left="2351" w:hanging="501"/>
      </w:pPr>
      <w:rPr>
        <w:rFonts w:hint="default"/>
        <w:lang w:val="en-US" w:eastAsia="en-US" w:bidi="ar-SA"/>
      </w:rPr>
    </w:lvl>
    <w:lvl w:ilvl="3">
      <w:numFmt w:val="bullet"/>
      <w:lvlText w:val="•"/>
      <w:lvlJc w:val="left"/>
      <w:pPr>
        <w:ind w:left="3362" w:hanging="501"/>
      </w:pPr>
      <w:rPr>
        <w:rFonts w:hint="default"/>
        <w:lang w:val="en-US" w:eastAsia="en-US" w:bidi="ar-SA"/>
      </w:rPr>
    </w:lvl>
    <w:lvl w:ilvl="4">
      <w:numFmt w:val="bullet"/>
      <w:lvlText w:val="•"/>
      <w:lvlJc w:val="left"/>
      <w:pPr>
        <w:ind w:left="4373" w:hanging="501"/>
      </w:pPr>
      <w:rPr>
        <w:rFonts w:hint="default"/>
        <w:lang w:val="en-US" w:eastAsia="en-US" w:bidi="ar-SA"/>
      </w:rPr>
    </w:lvl>
    <w:lvl w:ilvl="5">
      <w:numFmt w:val="bullet"/>
      <w:lvlText w:val="•"/>
      <w:lvlJc w:val="left"/>
      <w:pPr>
        <w:ind w:left="5384" w:hanging="501"/>
      </w:pPr>
      <w:rPr>
        <w:rFonts w:hint="default"/>
        <w:lang w:val="en-US" w:eastAsia="en-US" w:bidi="ar-SA"/>
      </w:rPr>
    </w:lvl>
    <w:lvl w:ilvl="6">
      <w:numFmt w:val="bullet"/>
      <w:lvlText w:val="•"/>
      <w:lvlJc w:val="left"/>
      <w:pPr>
        <w:ind w:left="6395" w:hanging="501"/>
      </w:pPr>
      <w:rPr>
        <w:rFonts w:hint="default"/>
        <w:lang w:val="en-US" w:eastAsia="en-US" w:bidi="ar-SA"/>
      </w:rPr>
    </w:lvl>
    <w:lvl w:ilvl="7">
      <w:numFmt w:val="bullet"/>
      <w:lvlText w:val="•"/>
      <w:lvlJc w:val="left"/>
      <w:pPr>
        <w:ind w:left="7406" w:hanging="501"/>
      </w:pPr>
      <w:rPr>
        <w:rFonts w:hint="default"/>
        <w:lang w:val="en-US" w:eastAsia="en-US" w:bidi="ar-SA"/>
      </w:rPr>
    </w:lvl>
    <w:lvl w:ilvl="8">
      <w:numFmt w:val="bullet"/>
      <w:lvlText w:val="•"/>
      <w:lvlJc w:val="left"/>
      <w:pPr>
        <w:ind w:left="8417" w:hanging="501"/>
      </w:pPr>
      <w:rPr>
        <w:rFonts w:hint="default"/>
        <w:lang w:val="en-US" w:eastAsia="en-US" w:bidi="ar-SA"/>
      </w:rPr>
    </w:lvl>
  </w:abstractNum>
  <w:abstractNum w:abstractNumId="7" w15:restartNumberingAfterBreak="0">
    <w:nsid w:val="0978038C"/>
    <w:multiLevelType w:val="multilevel"/>
    <w:tmpl w:val="84EE3C32"/>
    <w:lvl w:ilvl="0">
      <w:start w:val="1"/>
      <w:numFmt w:val="decimal"/>
      <w:lvlText w:val="%1."/>
      <w:lvlJc w:val="left"/>
      <w:pPr>
        <w:ind w:left="595" w:hanging="236"/>
      </w:pPr>
      <w:rPr>
        <w:rFonts w:ascii="Trebuchet MS" w:eastAsia="Trebuchet MS" w:hAnsi="Trebuchet MS" w:cs="Trebuchet MS" w:hint="default"/>
        <w:b w:val="0"/>
        <w:bCs w:val="0"/>
        <w:i w:val="0"/>
        <w:iCs w:val="0"/>
        <w:spacing w:val="-1"/>
        <w:w w:val="41"/>
        <w:sz w:val="30"/>
        <w:szCs w:val="30"/>
        <w:lang w:val="en-US" w:eastAsia="en-US" w:bidi="ar-SA"/>
      </w:rPr>
    </w:lvl>
    <w:lvl w:ilvl="1">
      <w:start w:val="1"/>
      <w:numFmt w:val="decimal"/>
      <w:lvlText w:val="%1.%2"/>
      <w:lvlJc w:val="left"/>
      <w:pPr>
        <w:ind w:left="1438" w:hanging="358"/>
      </w:pPr>
      <w:rPr>
        <w:rFonts w:ascii="Trebuchet MS" w:eastAsia="Trebuchet MS" w:hAnsi="Trebuchet MS" w:cs="Trebuchet MS" w:hint="default"/>
        <w:b w:val="0"/>
        <w:bCs w:val="0"/>
        <w:i w:val="0"/>
        <w:iCs w:val="0"/>
        <w:spacing w:val="-1"/>
        <w:w w:val="40"/>
        <w:sz w:val="30"/>
        <w:szCs w:val="30"/>
        <w:lang w:val="en-US" w:eastAsia="en-US" w:bidi="ar-SA"/>
      </w:rPr>
    </w:lvl>
    <w:lvl w:ilvl="2">
      <w:numFmt w:val="bullet"/>
      <w:lvlText w:val="•"/>
      <w:lvlJc w:val="left"/>
      <w:pPr>
        <w:ind w:left="2440" w:hanging="358"/>
      </w:pPr>
      <w:rPr>
        <w:rFonts w:hint="default"/>
        <w:lang w:val="en-US" w:eastAsia="en-US" w:bidi="ar-SA"/>
      </w:rPr>
    </w:lvl>
    <w:lvl w:ilvl="3">
      <w:numFmt w:val="bullet"/>
      <w:lvlText w:val="•"/>
      <w:lvlJc w:val="left"/>
      <w:pPr>
        <w:ind w:left="3440" w:hanging="358"/>
      </w:pPr>
      <w:rPr>
        <w:rFonts w:hint="default"/>
        <w:lang w:val="en-US" w:eastAsia="en-US" w:bidi="ar-SA"/>
      </w:rPr>
    </w:lvl>
    <w:lvl w:ilvl="4">
      <w:numFmt w:val="bullet"/>
      <w:lvlText w:val="•"/>
      <w:lvlJc w:val="left"/>
      <w:pPr>
        <w:ind w:left="4440" w:hanging="358"/>
      </w:pPr>
      <w:rPr>
        <w:rFonts w:hint="default"/>
        <w:lang w:val="en-US" w:eastAsia="en-US" w:bidi="ar-SA"/>
      </w:rPr>
    </w:lvl>
    <w:lvl w:ilvl="5">
      <w:numFmt w:val="bullet"/>
      <w:lvlText w:val="•"/>
      <w:lvlJc w:val="left"/>
      <w:pPr>
        <w:ind w:left="5440" w:hanging="358"/>
      </w:pPr>
      <w:rPr>
        <w:rFonts w:hint="default"/>
        <w:lang w:val="en-US" w:eastAsia="en-US" w:bidi="ar-SA"/>
      </w:rPr>
    </w:lvl>
    <w:lvl w:ilvl="6">
      <w:numFmt w:val="bullet"/>
      <w:lvlText w:val="•"/>
      <w:lvlJc w:val="left"/>
      <w:pPr>
        <w:ind w:left="6440" w:hanging="358"/>
      </w:pPr>
      <w:rPr>
        <w:rFonts w:hint="default"/>
        <w:lang w:val="en-US" w:eastAsia="en-US" w:bidi="ar-SA"/>
      </w:rPr>
    </w:lvl>
    <w:lvl w:ilvl="7">
      <w:numFmt w:val="bullet"/>
      <w:lvlText w:val="•"/>
      <w:lvlJc w:val="left"/>
      <w:pPr>
        <w:ind w:left="7440" w:hanging="358"/>
      </w:pPr>
      <w:rPr>
        <w:rFonts w:hint="default"/>
        <w:lang w:val="en-US" w:eastAsia="en-US" w:bidi="ar-SA"/>
      </w:rPr>
    </w:lvl>
    <w:lvl w:ilvl="8">
      <w:numFmt w:val="bullet"/>
      <w:lvlText w:val="•"/>
      <w:lvlJc w:val="left"/>
      <w:pPr>
        <w:ind w:left="8440" w:hanging="358"/>
      </w:pPr>
      <w:rPr>
        <w:rFonts w:hint="default"/>
        <w:lang w:val="en-US" w:eastAsia="en-US" w:bidi="ar-SA"/>
      </w:rPr>
    </w:lvl>
  </w:abstractNum>
  <w:abstractNum w:abstractNumId="8" w15:restartNumberingAfterBreak="0">
    <w:nsid w:val="0A8A0330"/>
    <w:multiLevelType w:val="multilevel"/>
    <w:tmpl w:val="FAD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A4588"/>
    <w:multiLevelType w:val="hybridMultilevel"/>
    <w:tmpl w:val="4FD6492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4545"/>
    <w:multiLevelType w:val="multilevel"/>
    <w:tmpl w:val="75F48F18"/>
    <w:lvl w:ilvl="0">
      <w:start w:val="8"/>
      <w:numFmt w:val="decimal"/>
      <w:lvlText w:val="%1."/>
      <w:lvlJc w:val="left"/>
      <w:pPr>
        <w:ind w:left="598" w:hanging="238"/>
      </w:pPr>
      <w:rPr>
        <w:rFonts w:ascii="Trebuchet MS" w:eastAsia="Trebuchet MS" w:hAnsi="Trebuchet MS" w:cs="Trebuchet MS" w:hint="default"/>
        <w:b w:val="0"/>
        <w:bCs w:val="0"/>
        <w:i w:val="0"/>
        <w:iCs w:val="0"/>
        <w:spacing w:val="0"/>
        <w:w w:val="66"/>
        <w:sz w:val="30"/>
        <w:szCs w:val="30"/>
        <w:lang w:val="en-US" w:eastAsia="en-US" w:bidi="ar-SA"/>
      </w:rPr>
    </w:lvl>
    <w:lvl w:ilvl="1">
      <w:start w:val="1"/>
      <w:numFmt w:val="decimal"/>
      <w:lvlText w:val="%1.%2"/>
      <w:lvlJc w:val="left"/>
      <w:pPr>
        <w:ind w:left="1348" w:hanging="501"/>
      </w:pPr>
      <w:rPr>
        <w:rFonts w:ascii="Cambria" w:eastAsia="Cambria" w:hAnsi="Cambria" w:cs="Cambria" w:hint="default"/>
        <w:b w:val="0"/>
        <w:bCs w:val="0"/>
        <w:i w:val="0"/>
        <w:iCs w:val="0"/>
        <w:spacing w:val="-2"/>
        <w:w w:val="100"/>
        <w:sz w:val="30"/>
        <w:szCs w:val="30"/>
        <w:lang w:val="en-US" w:eastAsia="en-US" w:bidi="ar-SA"/>
      </w:rPr>
    </w:lvl>
    <w:lvl w:ilvl="2">
      <w:numFmt w:val="bullet"/>
      <w:lvlText w:val="•"/>
      <w:lvlJc w:val="left"/>
      <w:pPr>
        <w:ind w:left="2351" w:hanging="501"/>
      </w:pPr>
      <w:rPr>
        <w:lang w:val="en-US" w:eastAsia="en-US" w:bidi="ar-SA"/>
      </w:rPr>
    </w:lvl>
    <w:lvl w:ilvl="3">
      <w:numFmt w:val="bullet"/>
      <w:lvlText w:val="•"/>
      <w:lvlJc w:val="left"/>
      <w:pPr>
        <w:ind w:left="3362" w:hanging="501"/>
      </w:pPr>
      <w:rPr>
        <w:lang w:val="en-US" w:eastAsia="en-US" w:bidi="ar-SA"/>
      </w:rPr>
    </w:lvl>
    <w:lvl w:ilvl="4">
      <w:numFmt w:val="bullet"/>
      <w:lvlText w:val="•"/>
      <w:lvlJc w:val="left"/>
      <w:pPr>
        <w:ind w:left="4373" w:hanging="501"/>
      </w:pPr>
      <w:rPr>
        <w:lang w:val="en-US" w:eastAsia="en-US" w:bidi="ar-SA"/>
      </w:rPr>
    </w:lvl>
    <w:lvl w:ilvl="5">
      <w:numFmt w:val="bullet"/>
      <w:lvlText w:val="•"/>
      <w:lvlJc w:val="left"/>
      <w:pPr>
        <w:ind w:left="5384" w:hanging="501"/>
      </w:pPr>
      <w:rPr>
        <w:lang w:val="en-US" w:eastAsia="en-US" w:bidi="ar-SA"/>
      </w:rPr>
    </w:lvl>
    <w:lvl w:ilvl="6">
      <w:numFmt w:val="bullet"/>
      <w:lvlText w:val="•"/>
      <w:lvlJc w:val="left"/>
      <w:pPr>
        <w:ind w:left="6395" w:hanging="501"/>
      </w:pPr>
      <w:rPr>
        <w:lang w:val="en-US" w:eastAsia="en-US" w:bidi="ar-SA"/>
      </w:rPr>
    </w:lvl>
    <w:lvl w:ilvl="7">
      <w:numFmt w:val="bullet"/>
      <w:lvlText w:val="•"/>
      <w:lvlJc w:val="left"/>
      <w:pPr>
        <w:ind w:left="7406" w:hanging="501"/>
      </w:pPr>
      <w:rPr>
        <w:lang w:val="en-US" w:eastAsia="en-US" w:bidi="ar-SA"/>
      </w:rPr>
    </w:lvl>
    <w:lvl w:ilvl="8">
      <w:numFmt w:val="bullet"/>
      <w:lvlText w:val="•"/>
      <w:lvlJc w:val="left"/>
      <w:pPr>
        <w:ind w:left="8417" w:hanging="501"/>
      </w:pPr>
      <w:rPr>
        <w:lang w:val="en-US" w:eastAsia="en-US" w:bidi="ar-SA"/>
      </w:rPr>
    </w:lvl>
  </w:abstractNum>
  <w:abstractNum w:abstractNumId="11" w15:restartNumberingAfterBreak="0">
    <w:nsid w:val="0C3E6B80"/>
    <w:multiLevelType w:val="multilevel"/>
    <w:tmpl w:val="AFE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7085E"/>
    <w:multiLevelType w:val="multilevel"/>
    <w:tmpl w:val="6AAA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D1300"/>
    <w:multiLevelType w:val="hybridMultilevel"/>
    <w:tmpl w:val="0FACA754"/>
    <w:lvl w:ilvl="0" w:tplc="C700C258">
      <w:start w:val="1"/>
      <w:numFmt w:val="decimal"/>
      <w:lvlText w:val="%1."/>
      <w:lvlJc w:val="left"/>
      <w:pPr>
        <w:ind w:left="720" w:hanging="361"/>
      </w:pPr>
      <w:rPr>
        <w:rFonts w:ascii="Times New Roman" w:eastAsia="Times New Roman" w:hAnsi="Times New Roman" w:cs="Times New Roman" w:hint="default"/>
        <w:b w:val="0"/>
        <w:bCs w:val="0"/>
        <w:i w:val="0"/>
        <w:iCs w:val="0"/>
        <w:spacing w:val="-3"/>
        <w:w w:val="100"/>
        <w:sz w:val="24"/>
        <w:szCs w:val="24"/>
        <w:lang w:val="en-US" w:eastAsia="en-US" w:bidi="ar-SA"/>
      </w:rPr>
    </w:lvl>
    <w:lvl w:ilvl="1" w:tplc="278CA638">
      <w:numFmt w:val="bullet"/>
      <w:lvlText w:val=""/>
      <w:lvlJc w:val="left"/>
      <w:pPr>
        <w:ind w:left="720" w:hanging="361"/>
      </w:pPr>
      <w:rPr>
        <w:rFonts w:ascii="Symbol" w:eastAsia="Symbol" w:hAnsi="Symbol" w:cs="Symbol" w:hint="default"/>
        <w:spacing w:val="0"/>
        <w:w w:val="99"/>
        <w:lang w:val="en-US" w:eastAsia="en-US" w:bidi="ar-SA"/>
      </w:rPr>
    </w:lvl>
    <w:lvl w:ilvl="2" w:tplc="4372C75A">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7212AD1A">
      <w:numFmt w:val="bullet"/>
      <w:lvlText w:val="•"/>
      <w:lvlJc w:val="left"/>
      <w:pPr>
        <w:ind w:left="3600" w:hanging="360"/>
      </w:pPr>
      <w:rPr>
        <w:rFonts w:hint="default"/>
        <w:lang w:val="en-US" w:eastAsia="en-US" w:bidi="ar-SA"/>
      </w:rPr>
    </w:lvl>
    <w:lvl w:ilvl="4" w:tplc="64E63DEE">
      <w:numFmt w:val="bullet"/>
      <w:lvlText w:val="•"/>
      <w:lvlJc w:val="left"/>
      <w:pPr>
        <w:ind w:left="4680" w:hanging="360"/>
      </w:pPr>
      <w:rPr>
        <w:rFonts w:hint="default"/>
        <w:lang w:val="en-US" w:eastAsia="en-US" w:bidi="ar-SA"/>
      </w:rPr>
    </w:lvl>
    <w:lvl w:ilvl="5" w:tplc="23E69B9E">
      <w:numFmt w:val="bullet"/>
      <w:lvlText w:val="•"/>
      <w:lvlJc w:val="left"/>
      <w:pPr>
        <w:ind w:left="5760" w:hanging="360"/>
      </w:pPr>
      <w:rPr>
        <w:rFonts w:hint="default"/>
        <w:lang w:val="en-US" w:eastAsia="en-US" w:bidi="ar-SA"/>
      </w:rPr>
    </w:lvl>
    <w:lvl w:ilvl="6" w:tplc="9F867038">
      <w:numFmt w:val="bullet"/>
      <w:lvlText w:val="•"/>
      <w:lvlJc w:val="left"/>
      <w:pPr>
        <w:ind w:left="6840" w:hanging="360"/>
      </w:pPr>
      <w:rPr>
        <w:rFonts w:hint="default"/>
        <w:lang w:val="en-US" w:eastAsia="en-US" w:bidi="ar-SA"/>
      </w:rPr>
    </w:lvl>
    <w:lvl w:ilvl="7" w:tplc="AB02FA04">
      <w:numFmt w:val="bullet"/>
      <w:lvlText w:val="•"/>
      <w:lvlJc w:val="left"/>
      <w:pPr>
        <w:ind w:left="7920" w:hanging="360"/>
      </w:pPr>
      <w:rPr>
        <w:rFonts w:hint="default"/>
        <w:lang w:val="en-US" w:eastAsia="en-US" w:bidi="ar-SA"/>
      </w:rPr>
    </w:lvl>
    <w:lvl w:ilvl="8" w:tplc="FDC05834">
      <w:numFmt w:val="bullet"/>
      <w:lvlText w:val="•"/>
      <w:lvlJc w:val="left"/>
      <w:pPr>
        <w:ind w:left="9000" w:hanging="360"/>
      </w:pPr>
      <w:rPr>
        <w:rFonts w:hint="default"/>
        <w:lang w:val="en-US" w:eastAsia="en-US" w:bidi="ar-SA"/>
      </w:rPr>
    </w:lvl>
  </w:abstractNum>
  <w:abstractNum w:abstractNumId="14" w15:restartNumberingAfterBreak="0">
    <w:nsid w:val="0E8B1F7D"/>
    <w:multiLevelType w:val="multilevel"/>
    <w:tmpl w:val="571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7597F"/>
    <w:multiLevelType w:val="multilevel"/>
    <w:tmpl w:val="2C9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0228A"/>
    <w:multiLevelType w:val="multilevel"/>
    <w:tmpl w:val="94C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52A8A"/>
    <w:multiLevelType w:val="multilevel"/>
    <w:tmpl w:val="3004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13BFA"/>
    <w:multiLevelType w:val="hybridMultilevel"/>
    <w:tmpl w:val="5046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12C04"/>
    <w:multiLevelType w:val="hybridMultilevel"/>
    <w:tmpl w:val="C786E384"/>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EC6ACE"/>
    <w:multiLevelType w:val="hybridMultilevel"/>
    <w:tmpl w:val="78500992"/>
    <w:lvl w:ilvl="0" w:tplc="8EA4AA90">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FD2416D8">
      <w:numFmt w:val="bullet"/>
      <w:lvlText w:val="•"/>
      <w:lvlJc w:val="left"/>
      <w:pPr>
        <w:ind w:left="2088" w:hanging="360"/>
      </w:pPr>
      <w:rPr>
        <w:rFonts w:hint="default"/>
        <w:lang w:val="en-US" w:eastAsia="en-US" w:bidi="ar-SA"/>
      </w:rPr>
    </w:lvl>
    <w:lvl w:ilvl="2" w:tplc="E348BF2A">
      <w:numFmt w:val="bullet"/>
      <w:lvlText w:val="•"/>
      <w:lvlJc w:val="left"/>
      <w:pPr>
        <w:ind w:left="3096" w:hanging="360"/>
      </w:pPr>
      <w:rPr>
        <w:rFonts w:hint="default"/>
        <w:lang w:val="en-US" w:eastAsia="en-US" w:bidi="ar-SA"/>
      </w:rPr>
    </w:lvl>
    <w:lvl w:ilvl="3" w:tplc="567C24BE">
      <w:numFmt w:val="bullet"/>
      <w:lvlText w:val="•"/>
      <w:lvlJc w:val="left"/>
      <w:pPr>
        <w:ind w:left="4104" w:hanging="360"/>
      </w:pPr>
      <w:rPr>
        <w:rFonts w:hint="default"/>
        <w:lang w:val="en-US" w:eastAsia="en-US" w:bidi="ar-SA"/>
      </w:rPr>
    </w:lvl>
    <w:lvl w:ilvl="4" w:tplc="CED2E4FC">
      <w:numFmt w:val="bullet"/>
      <w:lvlText w:val="•"/>
      <w:lvlJc w:val="left"/>
      <w:pPr>
        <w:ind w:left="5112" w:hanging="360"/>
      </w:pPr>
      <w:rPr>
        <w:rFonts w:hint="default"/>
        <w:lang w:val="en-US" w:eastAsia="en-US" w:bidi="ar-SA"/>
      </w:rPr>
    </w:lvl>
    <w:lvl w:ilvl="5" w:tplc="5D7A97AE">
      <w:numFmt w:val="bullet"/>
      <w:lvlText w:val="•"/>
      <w:lvlJc w:val="left"/>
      <w:pPr>
        <w:ind w:left="6120" w:hanging="360"/>
      </w:pPr>
      <w:rPr>
        <w:rFonts w:hint="default"/>
        <w:lang w:val="en-US" w:eastAsia="en-US" w:bidi="ar-SA"/>
      </w:rPr>
    </w:lvl>
    <w:lvl w:ilvl="6" w:tplc="82F8DA24">
      <w:numFmt w:val="bullet"/>
      <w:lvlText w:val="•"/>
      <w:lvlJc w:val="left"/>
      <w:pPr>
        <w:ind w:left="7128" w:hanging="360"/>
      </w:pPr>
      <w:rPr>
        <w:rFonts w:hint="default"/>
        <w:lang w:val="en-US" w:eastAsia="en-US" w:bidi="ar-SA"/>
      </w:rPr>
    </w:lvl>
    <w:lvl w:ilvl="7" w:tplc="24A40D86">
      <w:numFmt w:val="bullet"/>
      <w:lvlText w:val="•"/>
      <w:lvlJc w:val="left"/>
      <w:pPr>
        <w:ind w:left="8136" w:hanging="360"/>
      </w:pPr>
      <w:rPr>
        <w:rFonts w:hint="default"/>
        <w:lang w:val="en-US" w:eastAsia="en-US" w:bidi="ar-SA"/>
      </w:rPr>
    </w:lvl>
    <w:lvl w:ilvl="8" w:tplc="485C79FA">
      <w:numFmt w:val="bullet"/>
      <w:lvlText w:val="•"/>
      <w:lvlJc w:val="left"/>
      <w:pPr>
        <w:ind w:left="9144" w:hanging="360"/>
      </w:pPr>
      <w:rPr>
        <w:rFonts w:hint="default"/>
        <w:lang w:val="en-US" w:eastAsia="en-US" w:bidi="ar-SA"/>
      </w:rPr>
    </w:lvl>
  </w:abstractNum>
  <w:abstractNum w:abstractNumId="21" w15:restartNumberingAfterBreak="0">
    <w:nsid w:val="144002D3"/>
    <w:multiLevelType w:val="multilevel"/>
    <w:tmpl w:val="030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E67D2"/>
    <w:multiLevelType w:val="hybridMultilevel"/>
    <w:tmpl w:val="56A43BCC"/>
    <w:lvl w:ilvl="0" w:tplc="AEF47570">
      <w:start w:val="1"/>
      <w:numFmt w:val="decimal"/>
      <w:lvlText w:val="%1."/>
      <w:lvlJc w:val="left"/>
      <w:pPr>
        <w:ind w:left="1080" w:hanging="720"/>
      </w:pPr>
      <w:rPr>
        <w:rFonts w:hint="default"/>
      </w:rPr>
    </w:lvl>
    <w:lvl w:ilvl="1" w:tplc="612C3F3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4D6863"/>
    <w:multiLevelType w:val="multilevel"/>
    <w:tmpl w:val="E6D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775C82"/>
    <w:multiLevelType w:val="hybridMultilevel"/>
    <w:tmpl w:val="4472157A"/>
    <w:lvl w:ilvl="0" w:tplc="36C0D862">
      <w:start w:val="1"/>
      <w:numFmt w:val="decimal"/>
      <w:lvlText w:val="%1."/>
      <w:lvlJc w:val="left"/>
      <w:pPr>
        <w:ind w:left="941" w:hanging="582"/>
      </w:pPr>
      <w:rPr>
        <w:rFonts w:ascii="Times New Roman" w:eastAsia="Times New Roman" w:hAnsi="Times New Roman" w:cs="Times New Roman" w:hint="default"/>
        <w:b w:val="0"/>
        <w:bCs w:val="0"/>
        <w:i w:val="0"/>
        <w:iCs w:val="0"/>
        <w:spacing w:val="0"/>
        <w:w w:val="100"/>
        <w:sz w:val="22"/>
        <w:szCs w:val="22"/>
        <w:lang w:val="en-US" w:eastAsia="en-US" w:bidi="ar-SA"/>
      </w:rPr>
    </w:lvl>
    <w:lvl w:ilvl="1" w:tplc="D178897C">
      <w:numFmt w:val="bullet"/>
      <w:lvlText w:val=""/>
      <w:lvlJc w:val="left"/>
      <w:pPr>
        <w:ind w:left="720" w:hanging="361"/>
      </w:pPr>
      <w:rPr>
        <w:rFonts w:ascii="Symbol" w:eastAsia="Symbol" w:hAnsi="Symbol" w:cs="Symbol" w:hint="default"/>
        <w:b w:val="0"/>
        <w:bCs w:val="0"/>
        <w:i w:val="0"/>
        <w:iCs w:val="0"/>
        <w:spacing w:val="0"/>
        <w:w w:val="100"/>
        <w:sz w:val="22"/>
        <w:szCs w:val="22"/>
        <w:lang w:val="en-US" w:eastAsia="en-US" w:bidi="ar-SA"/>
      </w:rPr>
    </w:lvl>
    <w:lvl w:ilvl="2" w:tplc="F2DEEBEC">
      <w:numFmt w:val="bullet"/>
      <w:lvlText w:val="o"/>
      <w:lvlJc w:val="left"/>
      <w:pPr>
        <w:ind w:left="1440" w:hanging="360"/>
      </w:pPr>
      <w:rPr>
        <w:rFonts w:ascii="Courier New" w:eastAsia="Courier New" w:hAnsi="Courier New" w:cs="Courier New" w:hint="default"/>
        <w:spacing w:val="0"/>
        <w:w w:val="100"/>
        <w:lang w:val="en-US" w:eastAsia="en-US" w:bidi="ar-SA"/>
      </w:rPr>
    </w:lvl>
    <w:lvl w:ilvl="3" w:tplc="67767B96">
      <w:numFmt w:val="bullet"/>
      <w:lvlText w:val="•"/>
      <w:lvlJc w:val="left"/>
      <w:pPr>
        <w:ind w:left="2655" w:hanging="360"/>
      </w:pPr>
      <w:rPr>
        <w:rFonts w:hint="default"/>
        <w:lang w:val="en-US" w:eastAsia="en-US" w:bidi="ar-SA"/>
      </w:rPr>
    </w:lvl>
    <w:lvl w:ilvl="4" w:tplc="BD7A7598">
      <w:numFmt w:val="bullet"/>
      <w:lvlText w:val="•"/>
      <w:lvlJc w:val="left"/>
      <w:pPr>
        <w:ind w:left="3870" w:hanging="360"/>
      </w:pPr>
      <w:rPr>
        <w:rFonts w:hint="default"/>
        <w:lang w:val="en-US" w:eastAsia="en-US" w:bidi="ar-SA"/>
      </w:rPr>
    </w:lvl>
    <w:lvl w:ilvl="5" w:tplc="C6B477A8">
      <w:numFmt w:val="bullet"/>
      <w:lvlText w:val="•"/>
      <w:lvlJc w:val="left"/>
      <w:pPr>
        <w:ind w:left="5085" w:hanging="360"/>
      </w:pPr>
      <w:rPr>
        <w:rFonts w:hint="default"/>
        <w:lang w:val="en-US" w:eastAsia="en-US" w:bidi="ar-SA"/>
      </w:rPr>
    </w:lvl>
    <w:lvl w:ilvl="6" w:tplc="06B00154">
      <w:numFmt w:val="bullet"/>
      <w:lvlText w:val="•"/>
      <w:lvlJc w:val="left"/>
      <w:pPr>
        <w:ind w:left="6300" w:hanging="360"/>
      </w:pPr>
      <w:rPr>
        <w:rFonts w:hint="default"/>
        <w:lang w:val="en-US" w:eastAsia="en-US" w:bidi="ar-SA"/>
      </w:rPr>
    </w:lvl>
    <w:lvl w:ilvl="7" w:tplc="3258DB7E">
      <w:numFmt w:val="bullet"/>
      <w:lvlText w:val="•"/>
      <w:lvlJc w:val="left"/>
      <w:pPr>
        <w:ind w:left="7515" w:hanging="360"/>
      </w:pPr>
      <w:rPr>
        <w:rFonts w:hint="default"/>
        <w:lang w:val="en-US" w:eastAsia="en-US" w:bidi="ar-SA"/>
      </w:rPr>
    </w:lvl>
    <w:lvl w:ilvl="8" w:tplc="21F40746">
      <w:numFmt w:val="bullet"/>
      <w:lvlText w:val="•"/>
      <w:lvlJc w:val="left"/>
      <w:pPr>
        <w:ind w:left="8730" w:hanging="360"/>
      </w:pPr>
      <w:rPr>
        <w:rFonts w:hint="default"/>
        <w:lang w:val="en-US" w:eastAsia="en-US" w:bidi="ar-SA"/>
      </w:rPr>
    </w:lvl>
  </w:abstractNum>
  <w:abstractNum w:abstractNumId="25" w15:restartNumberingAfterBreak="0">
    <w:nsid w:val="187D2565"/>
    <w:multiLevelType w:val="multilevel"/>
    <w:tmpl w:val="BF5E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D25CBE"/>
    <w:multiLevelType w:val="hybridMultilevel"/>
    <w:tmpl w:val="6AF26782"/>
    <w:lvl w:ilvl="0" w:tplc="66428672">
      <w:numFmt w:val="bullet"/>
      <w:lvlText w:val="•"/>
      <w:lvlJc w:val="left"/>
      <w:pPr>
        <w:ind w:left="132" w:hanging="132"/>
      </w:pPr>
      <w:rPr>
        <w:rFonts w:ascii="Times New Roman" w:eastAsia="Times New Roman" w:hAnsi="Times New Roman" w:cs="Times New Roman" w:hint="default"/>
        <w:b w:val="0"/>
        <w:bCs w:val="0"/>
        <w:i w:val="0"/>
        <w:iCs w:val="0"/>
        <w:spacing w:val="0"/>
        <w:w w:val="100"/>
        <w:sz w:val="22"/>
        <w:szCs w:val="22"/>
        <w:lang w:val="en-US" w:eastAsia="en-US" w:bidi="ar-SA"/>
      </w:rPr>
    </w:lvl>
    <w:lvl w:ilvl="1" w:tplc="5B0A1AC6">
      <w:numFmt w:val="bullet"/>
      <w:lvlText w:val="o"/>
      <w:lvlJc w:val="left"/>
      <w:pPr>
        <w:ind w:left="720" w:hanging="361"/>
      </w:pPr>
      <w:rPr>
        <w:rFonts w:ascii="Courier New" w:eastAsia="Courier New" w:hAnsi="Courier New" w:cs="Courier New" w:hint="default"/>
        <w:b w:val="0"/>
        <w:bCs w:val="0"/>
        <w:i w:val="0"/>
        <w:iCs w:val="0"/>
        <w:spacing w:val="0"/>
        <w:w w:val="100"/>
        <w:sz w:val="22"/>
        <w:szCs w:val="22"/>
        <w:lang w:val="en-US" w:eastAsia="en-US" w:bidi="ar-SA"/>
      </w:rPr>
    </w:lvl>
    <w:lvl w:ilvl="2" w:tplc="89F27998">
      <w:numFmt w:val="bullet"/>
      <w:lvlText w:val="•"/>
      <w:lvlJc w:val="left"/>
      <w:pPr>
        <w:ind w:left="1880" w:hanging="361"/>
      </w:pPr>
      <w:rPr>
        <w:rFonts w:hint="default"/>
        <w:lang w:val="en-US" w:eastAsia="en-US" w:bidi="ar-SA"/>
      </w:rPr>
    </w:lvl>
    <w:lvl w:ilvl="3" w:tplc="1E8AF8A8">
      <w:numFmt w:val="bullet"/>
      <w:lvlText w:val="•"/>
      <w:lvlJc w:val="left"/>
      <w:pPr>
        <w:ind w:left="3040" w:hanging="361"/>
      </w:pPr>
      <w:rPr>
        <w:rFonts w:hint="default"/>
        <w:lang w:val="en-US" w:eastAsia="en-US" w:bidi="ar-SA"/>
      </w:rPr>
    </w:lvl>
    <w:lvl w:ilvl="4" w:tplc="F2CE632C">
      <w:numFmt w:val="bullet"/>
      <w:lvlText w:val="•"/>
      <w:lvlJc w:val="left"/>
      <w:pPr>
        <w:ind w:left="4200" w:hanging="361"/>
      </w:pPr>
      <w:rPr>
        <w:rFonts w:hint="default"/>
        <w:lang w:val="en-US" w:eastAsia="en-US" w:bidi="ar-SA"/>
      </w:rPr>
    </w:lvl>
    <w:lvl w:ilvl="5" w:tplc="E696A55C">
      <w:numFmt w:val="bullet"/>
      <w:lvlText w:val="•"/>
      <w:lvlJc w:val="left"/>
      <w:pPr>
        <w:ind w:left="5360" w:hanging="361"/>
      </w:pPr>
      <w:rPr>
        <w:rFonts w:hint="default"/>
        <w:lang w:val="en-US" w:eastAsia="en-US" w:bidi="ar-SA"/>
      </w:rPr>
    </w:lvl>
    <w:lvl w:ilvl="6" w:tplc="28C4555E">
      <w:numFmt w:val="bullet"/>
      <w:lvlText w:val="•"/>
      <w:lvlJc w:val="left"/>
      <w:pPr>
        <w:ind w:left="6520" w:hanging="361"/>
      </w:pPr>
      <w:rPr>
        <w:rFonts w:hint="default"/>
        <w:lang w:val="en-US" w:eastAsia="en-US" w:bidi="ar-SA"/>
      </w:rPr>
    </w:lvl>
    <w:lvl w:ilvl="7" w:tplc="732A8F24">
      <w:numFmt w:val="bullet"/>
      <w:lvlText w:val="•"/>
      <w:lvlJc w:val="left"/>
      <w:pPr>
        <w:ind w:left="7680" w:hanging="361"/>
      </w:pPr>
      <w:rPr>
        <w:rFonts w:hint="default"/>
        <w:lang w:val="en-US" w:eastAsia="en-US" w:bidi="ar-SA"/>
      </w:rPr>
    </w:lvl>
    <w:lvl w:ilvl="8" w:tplc="CE80891A">
      <w:numFmt w:val="bullet"/>
      <w:lvlText w:val="•"/>
      <w:lvlJc w:val="left"/>
      <w:pPr>
        <w:ind w:left="8840" w:hanging="361"/>
      </w:pPr>
      <w:rPr>
        <w:rFonts w:hint="default"/>
        <w:lang w:val="en-US" w:eastAsia="en-US" w:bidi="ar-SA"/>
      </w:rPr>
    </w:lvl>
  </w:abstractNum>
  <w:abstractNum w:abstractNumId="27" w15:restartNumberingAfterBreak="0">
    <w:nsid w:val="18F77994"/>
    <w:multiLevelType w:val="multilevel"/>
    <w:tmpl w:val="C90C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85B0A"/>
    <w:multiLevelType w:val="multilevel"/>
    <w:tmpl w:val="A7D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B56BF"/>
    <w:multiLevelType w:val="hybridMultilevel"/>
    <w:tmpl w:val="253E13C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495FD3"/>
    <w:multiLevelType w:val="multilevel"/>
    <w:tmpl w:val="E38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D3E75"/>
    <w:multiLevelType w:val="hybridMultilevel"/>
    <w:tmpl w:val="9656F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2695C35"/>
    <w:multiLevelType w:val="multilevel"/>
    <w:tmpl w:val="4664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6B1E44"/>
    <w:multiLevelType w:val="multilevel"/>
    <w:tmpl w:val="97E8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F77620"/>
    <w:multiLevelType w:val="multilevel"/>
    <w:tmpl w:val="E95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BF33AD"/>
    <w:multiLevelType w:val="hybridMultilevel"/>
    <w:tmpl w:val="590A3C7A"/>
    <w:lvl w:ilvl="0" w:tplc="8DA4421C">
      <w:numFmt w:val="bullet"/>
      <w:lvlText w:val=""/>
      <w:lvlJc w:val="left"/>
      <w:pPr>
        <w:ind w:left="720" w:hanging="361"/>
      </w:pPr>
      <w:rPr>
        <w:rFonts w:ascii="Symbol" w:eastAsia="Symbol" w:hAnsi="Symbol" w:cs="Symbol" w:hint="default"/>
        <w:spacing w:val="0"/>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28263A"/>
    <w:multiLevelType w:val="hybridMultilevel"/>
    <w:tmpl w:val="68365D6C"/>
    <w:lvl w:ilvl="0" w:tplc="626C42EE">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1" w:tplc="0B02AED2">
      <w:numFmt w:val="bullet"/>
      <w:lvlText w:val="•"/>
      <w:lvlJc w:val="left"/>
      <w:pPr>
        <w:ind w:left="1764" w:hanging="361"/>
      </w:pPr>
      <w:rPr>
        <w:rFonts w:hint="default"/>
        <w:lang w:val="en-US" w:eastAsia="en-US" w:bidi="ar-SA"/>
      </w:rPr>
    </w:lvl>
    <w:lvl w:ilvl="2" w:tplc="40BCD486">
      <w:numFmt w:val="bullet"/>
      <w:lvlText w:val="•"/>
      <w:lvlJc w:val="left"/>
      <w:pPr>
        <w:ind w:left="2808" w:hanging="361"/>
      </w:pPr>
      <w:rPr>
        <w:rFonts w:hint="default"/>
        <w:lang w:val="en-US" w:eastAsia="en-US" w:bidi="ar-SA"/>
      </w:rPr>
    </w:lvl>
    <w:lvl w:ilvl="3" w:tplc="BF98AA46">
      <w:numFmt w:val="bullet"/>
      <w:lvlText w:val="•"/>
      <w:lvlJc w:val="left"/>
      <w:pPr>
        <w:ind w:left="3852" w:hanging="361"/>
      </w:pPr>
      <w:rPr>
        <w:rFonts w:hint="default"/>
        <w:lang w:val="en-US" w:eastAsia="en-US" w:bidi="ar-SA"/>
      </w:rPr>
    </w:lvl>
    <w:lvl w:ilvl="4" w:tplc="EE7EED62">
      <w:numFmt w:val="bullet"/>
      <w:lvlText w:val="•"/>
      <w:lvlJc w:val="left"/>
      <w:pPr>
        <w:ind w:left="4896" w:hanging="361"/>
      </w:pPr>
      <w:rPr>
        <w:rFonts w:hint="default"/>
        <w:lang w:val="en-US" w:eastAsia="en-US" w:bidi="ar-SA"/>
      </w:rPr>
    </w:lvl>
    <w:lvl w:ilvl="5" w:tplc="7BA855F6">
      <w:numFmt w:val="bullet"/>
      <w:lvlText w:val="•"/>
      <w:lvlJc w:val="left"/>
      <w:pPr>
        <w:ind w:left="5940" w:hanging="361"/>
      </w:pPr>
      <w:rPr>
        <w:rFonts w:hint="default"/>
        <w:lang w:val="en-US" w:eastAsia="en-US" w:bidi="ar-SA"/>
      </w:rPr>
    </w:lvl>
    <w:lvl w:ilvl="6" w:tplc="42949880">
      <w:numFmt w:val="bullet"/>
      <w:lvlText w:val="•"/>
      <w:lvlJc w:val="left"/>
      <w:pPr>
        <w:ind w:left="6984" w:hanging="361"/>
      </w:pPr>
      <w:rPr>
        <w:rFonts w:hint="default"/>
        <w:lang w:val="en-US" w:eastAsia="en-US" w:bidi="ar-SA"/>
      </w:rPr>
    </w:lvl>
    <w:lvl w:ilvl="7" w:tplc="095C5D2E">
      <w:numFmt w:val="bullet"/>
      <w:lvlText w:val="•"/>
      <w:lvlJc w:val="left"/>
      <w:pPr>
        <w:ind w:left="8028" w:hanging="361"/>
      </w:pPr>
      <w:rPr>
        <w:rFonts w:hint="default"/>
        <w:lang w:val="en-US" w:eastAsia="en-US" w:bidi="ar-SA"/>
      </w:rPr>
    </w:lvl>
    <w:lvl w:ilvl="8" w:tplc="253490B8">
      <w:numFmt w:val="bullet"/>
      <w:lvlText w:val="•"/>
      <w:lvlJc w:val="left"/>
      <w:pPr>
        <w:ind w:left="9072" w:hanging="361"/>
      </w:pPr>
      <w:rPr>
        <w:rFonts w:hint="default"/>
        <w:lang w:val="en-US" w:eastAsia="en-US" w:bidi="ar-SA"/>
      </w:rPr>
    </w:lvl>
  </w:abstractNum>
  <w:abstractNum w:abstractNumId="37" w15:restartNumberingAfterBreak="0">
    <w:nsid w:val="2DD46B9C"/>
    <w:multiLevelType w:val="hybridMultilevel"/>
    <w:tmpl w:val="1B1AF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E2172B3"/>
    <w:multiLevelType w:val="multilevel"/>
    <w:tmpl w:val="26D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E140A4"/>
    <w:multiLevelType w:val="multilevel"/>
    <w:tmpl w:val="3E0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422476"/>
    <w:multiLevelType w:val="hybridMultilevel"/>
    <w:tmpl w:val="EA52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4B5B7B"/>
    <w:multiLevelType w:val="multilevel"/>
    <w:tmpl w:val="8B5C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90F00"/>
    <w:multiLevelType w:val="hybridMultilevel"/>
    <w:tmpl w:val="6C100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13967BC"/>
    <w:multiLevelType w:val="multilevel"/>
    <w:tmpl w:val="BDEC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B12B5"/>
    <w:multiLevelType w:val="multilevel"/>
    <w:tmpl w:val="CFC6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257D48"/>
    <w:multiLevelType w:val="multilevel"/>
    <w:tmpl w:val="086E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81261D"/>
    <w:multiLevelType w:val="multilevel"/>
    <w:tmpl w:val="C3A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67213B"/>
    <w:multiLevelType w:val="hybridMultilevel"/>
    <w:tmpl w:val="3DF41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A764A2E"/>
    <w:multiLevelType w:val="multilevel"/>
    <w:tmpl w:val="F02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F2A90"/>
    <w:multiLevelType w:val="multilevel"/>
    <w:tmpl w:val="17E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42C2A"/>
    <w:multiLevelType w:val="hybridMultilevel"/>
    <w:tmpl w:val="DE480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F971AC"/>
    <w:multiLevelType w:val="hybridMultilevel"/>
    <w:tmpl w:val="2A36DAEA"/>
    <w:lvl w:ilvl="0" w:tplc="AEF4757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F9003B3"/>
    <w:multiLevelType w:val="hybridMultilevel"/>
    <w:tmpl w:val="156E9384"/>
    <w:lvl w:ilvl="0" w:tplc="A28E8902">
      <w:numFmt w:val="bullet"/>
      <w:lvlText w:val=""/>
      <w:lvlJc w:val="left"/>
      <w:pPr>
        <w:ind w:left="720" w:hanging="361"/>
      </w:pPr>
      <w:rPr>
        <w:rFonts w:ascii="Symbol" w:eastAsia="Symbol" w:hAnsi="Symbol" w:cs="Symbol" w:hint="default"/>
        <w:spacing w:val="0"/>
        <w:w w:val="100"/>
        <w:lang w:val="en-US" w:eastAsia="en-US" w:bidi="ar-SA"/>
      </w:rPr>
    </w:lvl>
    <w:lvl w:ilvl="1" w:tplc="B874E2F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A0462A50">
      <w:numFmt w:val="bullet"/>
      <w:lvlText w:val="•"/>
      <w:lvlJc w:val="left"/>
      <w:pPr>
        <w:ind w:left="2520" w:hanging="360"/>
      </w:pPr>
      <w:rPr>
        <w:rFonts w:hint="default"/>
        <w:lang w:val="en-US" w:eastAsia="en-US" w:bidi="ar-SA"/>
      </w:rPr>
    </w:lvl>
    <w:lvl w:ilvl="3" w:tplc="87FAF7DE">
      <w:numFmt w:val="bullet"/>
      <w:lvlText w:val="•"/>
      <w:lvlJc w:val="left"/>
      <w:pPr>
        <w:ind w:left="3600" w:hanging="360"/>
      </w:pPr>
      <w:rPr>
        <w:rFonts w:hint="default"/>
        <w:lang w:val="en-US" w:eastAsia="en-US" w:bidi="ar-SA"/>
      </w:rPr>
    </w:lvl>
    <w:lvl w:ilvl="4" w:tplc="B0B0EBBA">
      <w:numFmt w:val="bullet"/>
      <w:lvlText w:val="•"/>
      <w:lvlJc w:val="left"/>
      <w:pPr>
        <w:ind w:left="4680" w:hanging="360"/>
      </w:pPr>
      <w:rPr>
        <w:rFonts w:hint="default"/>
        <w:lang w:val="en-US" w:eastAsia="en-US" w:bidi="ar-SA"/>
      </w:rPr>
    </w:lvl>
    <w:lvl w:ilvl="5" w:tplc="E2FC6636">
      <w:numFmt w:val="bullet"/>
      <w:lvlText w:val="•"/>
      <w:lvlJc w:val="left"/>
      <w:pPr>
        <w:ind w:left="5760" w:hanging="360"/>
      </w:pPr>
      <w:rPr>
        <w:rFonts w:hint="default"/>
        <w:lang w:val="en-US" w:eastAsia="en-US" w:bidi="ar-SA"/>
      </w:rPr>
    </w:lvl>
    <w:lvl w:ilvl="6" w:tplc="9B2EAC52">
      <w:numFmt w:val="bullet"/>
      <w:lvlText w:val="•"/>
      <w:lvlJc w:val="left"/>
      <w:pPr>
        <w:ind w:left="6840" w:hanging="360"/>
      </w:pPr>
      <w:rPr>
        <w:rFonts w:hint="default"/>
        <w:lang w:val="en-US" w:eastAsia="en-US" w:bidi="ar-SA"/>
      </w:rPr>
    </w:lvl>
    <w:lvl w:ilvl="7" w:tplc="63F8A3C8">
      <w:numFmt w:val="bullet"/>
      <w:lvlText w:val="•"/>
      <w:lvlJc w:val="left"/>
      <w:pPr>
        <w:ind w:left="7920" w:hanging="360"/>
      </w:pPr>
      <w:rPr>
        <w:rFonts w:hint="default"/>
        <w:lang w:val="en-US" w:eastAsia="en-US" w:bidi="ar-SA"/>
      </w:rPr>
    </w:lvl>
    <w:lvl w:ilvl="8" w:tplc="D37CC590">
      <w:numFmt w:val="bullet"/>
      <w:lvlText w:val="•"/>
      <w:lvlJc w:val="left"/>
      <w:pPr>
        <w:ind w:left="9000" w:hanging="360"/>
      </w:pPr>
      <w:rPr>
        <w:rFonts w:hint="default"/>
        <w:lang w:val="en-US" w:eastAsia="en-US" w:bidi="ar-SA"/>
      </w:rPr>
    </w:lvl>
  </w:abstractNum>
  <w:abstractNum w:abstractNumId="53" w15:restartNumberingAfterBreak="0">
    <w:nsid w:val="51364094"/>
    <w:multiLevelType w:val="hybridMultilevel"/>
    <w:tmpl w:val="6F5A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864357"/>
    <w:multiLevelType w:val="multilevel"/>
    <w:tmpl w:val="455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B961B0"/>
    <w:multiLevelType w:val="hybridMultilevel"/>
    <w:tmpl w:val="F370A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9E21A6"/>
    <w:multiLevelType w:val="multilevel"/>
    <w:tmpl w:val="4BF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F6549"/>
    <w:multiLevelType w:val="multilevel"/>
    <w:tmpl w:val="E9B8C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01632"/>
    <w:multiLevelType w:val="multilevel"/>
    <w:tmpl w:val="499A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EE337E"/>
    <w:multiLevelType w:val="multilevel"/>
    <w:tmpl w:val="5634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2653E"/>
    <w:multiLevelType w:val="multilevel"/>
    <w:tmpl w:val="A0A8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BB1692"/>
    <w:multiLevelType w:val="hybridMultilevel"/>
    <w:tmpl w:val="450C5920"/>
    <w:lvl w:ilvl="0" w:tplc="A4D4048A">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DA4421C">
      <w:numFmt w:val="bullet"/>
      <w:lvlText w:val=""/>
      <w:lvlJc w:val="left"/>
      <w:pPr>
        <w:ind w:left="720" w:hanging="361"/>
      </w:pPr>
      <w:rPr>
        <w:rFonts w:ascii="Symbol" w:eastAsia="Symbol" w:hAnsi="Symbol" w:cs="Symbol" w:hint="default"/>
        <w:spacing w:val="0"/>
        <w:w w:val="100"/>
        <w:lang w:val="en-US" w:eastAsia="en-US" w:bidi="ar-SA"/>
      </w:rPr>
    </w:lvl>
    <w:lvl w:ilvl="2" w:tplc="8B141864">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3" w:tplc="F3300E42">
      <w:numFmt w:val="bullet"/>
      <w:lvlText w:val="•"/>
      <w:lvlJc w:val="left"/>
      <w:pPr>
        <w:ind w:left="3600" w:hanging="360"/>
      </w:pPr>
      <w:rPr>
        <w:rFonts w:hint="default"/>
        <w:lang w:val="en-US" w:eastAsia="en-US" w:bidi="ar-SA"/>
      </w:rPr>
    </w:lvl>
    <w:lvl w:ilvl="4" w:tplc="7C52B282">
      <w:numFmt w:val="bullet"/>
      <w:lvlText w:val="•"/>
      <w:lvlJc w:val="left"/>
      <w:pPr>
        <w:ind w:left="4680" w:hanging="360"/>
      </w:pPr>
      <w:rPr>
        <w:rFonts w:hint="default"/>
        <w:lang w:val="en-US" w:eastAsia="en-US" w:bidi="ar-SA"/>
      </w:rPr>
    </w:lvl>
    <w:lvl w:ilvl="5" w:tplc="954E6E24">
      <w:numFmt w:val="bullet"/>
      <w:lvlText w:val="•"/>
      <w:lvlJc w:val="left"/>
      <w:pPr>
        <w:ind w:left="5760" w:hanging="360"/>
      </w:pPr>
      <w:rPr>
        <w:rFonts w:hint="default"/>
        <w:lang w:val="en-US" w:eastAsia="en-US" w:bidi="ar-SA"/>
      </w:rPr>
    </w:lvl>
    <w:lvl w:ilvl="6" w:tplc="B3068666">
      <w:numFmt w:val="bullet"/>
      <w:lvlText w:val="•"/>
      <w:lvlJc w:val="left"/>
      <w:pPr>
        <w:ind w:left="6840" w:hanging="360"/>
      </w:pPr>
      <w:rPr>
        <w:rFonts w:hint="default"/>
        <w:lang w:val="en-US" w:eastAsia="en-US" w:bidi="ar-SA"/>
      </w:rPr>
    </w:lvl>
    <w:lvl w:ilvl="7" w:tplc="70025B98">
      <w:numFmt w:val="bullet"/>
      <w:lvlText w:val="•"/>
      <w:lvlJc w:val="left"/>
      <w:pPr>
        <w:ind w:left="7920" w:hanging="360"/>
      </w:pPr>
      <w:rPr>
        <w:rFonts w:hint="default"/>
        <w:lang w:val="en-US" w:eastAsia="en-US" w:bidi="ar-SA"/>
      </w:rPr>
    </w:lvl>
    <w:lvl w:ilvl="8" w:tplc="3AA437E8">
      <w:numFmt w:val="bullet"/>
      <w:lvlText w:val="•"/>
      <w:lvlJc w:val="left"/>
      <w:pPr>
        <w:ind w:left="9000" w:hanging="360"/>
      </w:pPr>
      <w:rPr>
        <w:rFonts w:hint="default"/>
        <w:lang w:val="en-US" w:eastAsia="en-US" w:bidi="ar-SA"/>
      </w:rPr>
    </w:lvl>
  </w:abstractNum>
  <w:abstractNum w:abstractNumId="62" w15:restartNumberingAfterBreak="0">
    <w:nsid w:val="62104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C60338"/>
    <w:multiLevelType w:val="hybridMultilevel"/>
    <w:tmpl w:val="61DC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C60991"/>
    <w:multiLevelType w:val="multilevel"/>
    <w:tmpl w:val="4BE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211EC"/>
    <w:multiLevelType w:val="multilevel"/>
    <w:tmpl w:val="7AB2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AB652A"/>
    <w:multiLevelType w:val="hybridMultilevel"/>
    <w:tmpl w:val="9A5897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280F29"/>
    <w:multiLevelType w:val="multilevel"/>
    <w:tmpl w:val="A70A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371E32"/>
    <w:multiLevelType w:val="hybridMultilevel"/>
    <w:tmpl w:val="56149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E08033A"/>
    <w:multiLevelType w:val="multilevel"/>
    <w:tmpl w:val="DB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354049"/>
    <w:multiLevelType w:val="multilevel"/>
    <w:tmpl w:val="DAD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C5508A"/>
    <w:multiLevelType w:val="multilevel"/>
    <w:tmpl w:val="0D9ECF4E"/>
    <w:lvl w:ilvl="0">
      <w:start w:val="1"/>
      <w:numFmt w:val="decimal"/>
      <w:lvlText w:val="%1."/>
      <w:lvlJc w:val="left"/>
      <w:pPr>
        <w:ind w:left="595" w:hanging="236"/>
      </w:pPr>
      <w:rPr>
        <w:rFonts w:ascii="Trebuchet MS" w:eastAsia="Trebuchet MS" w:hAnsi="Trebuchet MS" w:cs="Trebuchet MS" w:hint="default"/>
        <w:b w:val="0"/>
        <w:bCs w:val="0"/>
        <w:i w:val="0"/>
        <w:iCs w:val="0"/>
        <w:spacing w:val="-1"/>
        <w:w w:val="41"/>
        <w:sz w:val="30"/>
        <w:szCs w:val="30"/>
        <w:lang w:val="en-US" w:eastAsia="en-US" w:bidi="ar-SA"/>
      </w:rPr>
    </w:lvl>
    <w:lvl w:ilvl="1">
      <w:start w:val="1"/>
      <w:numFmt w:val="decimal"/>
      <w:lvlText w:val="%1.%2"/>
      <w:lvlJc w:val="left"/>
      <w:pPr>
        <w:ind w:left="1438" w:hanging="358"/>
      </w:pPr>
      <w:rPr>
        <w:rFonts w:ascii="Trebuchet MS" w:eastAsia="Trebuchet MS" w:hAnsi="Trebuchet MS" w:cs="Trebuchet MS" w:hint="default"/>
        <w:b w:val="0"/>
        <w:bCs w:val="0"/>
        <w:i w:val="0"/>
        <w:iCs w:val="0"/>
        <w:spacing w:val="-1"/>
        <w:w w:val="40"/>
        <w:sz w:val="30"/>
        <w:szCs w:val="30"/>
        <w:lang w:val="en-US" w:eastAsia="en-US" w:bidi="ar-SA"/>
      </w:rPr>
    </w:lvl>
    <w:lvl w:ilvl="2">
      <w:numFmt w:val="bullet"/>
      <w:lvlText w:val="•"/>
      <w:lvlJc w:val="left"/>
      <w:pPr>
        <w:ind w:left="2440" w:hanging="358"/>
      </w:pPr>
      <w:rPr>
        <w:lang w:val="en-US" w:eastAsia="en-US" w:bidi="ar-SA"/>
      </w:rPr>
    </w:lvl>
    <w:lvl w:ilvl="3">
      <w:numFmt w:val="bullet"/>
      <w:lvlText w:val="•"/>
      <w:lvlJc w:val="left"/>
      <w:pPr>
        <w:ind w:left="3440" w:hanging="358"/>
      </w:pPr>
      <w:rPr>
        <w:lang w:val="en-US" w:eastAsia="en-US" w:bidi="ar-SA"/>
      </w:rPr>
    </w:lvl>
    <w:lvl w:ilvl="4">
      <w:numFmt w:val="bullet"/>
      <w:lvlText w:val="•"/>
      <w:lvlJc w:val="left"/>
      <w:pPr>
        <w:ind w:left="4440" w:hanging="358"/>
      </w:pPr>
      <w:rPr>
        <w:lang w:val="en-US" w:eastAsia="en-US" w:bidi="ar-SA"/>
      </w:rPr>
    </w:lvl>
    <w:lvl w:ilvl="5">
      <w:numFmt w:val="bullet"/>
      <w:lvlText w:val="•"/>
      <w:lvlJc w:val="left"/>
      <w:pPr>
        <w:ind w:left="5440" w:hanging="358"/>
      </w:pPr>
      <w:rPr>
        <w:lang w:val="en-US" w:eastAsia="en-US" w:bidi="ar-SA"/>
      </w:rPr>
    </w:lvl>
    <w:lvl w:ilvl="6">
      <w:numFmt w:val="bullet"/>
      <w:lvlText w:val="•"/>
      <w:lvlJc w:val="left"/>
      <w:pPr>
        <w:ind w:left="6440" w:hanging="358"/>
      </w:pPr>
      <w:rPr>
        <w:lang w:val="en-US" w:eastAsia="en-US" w:bidi="ar-SA"/>
      </w:rPr>
    </w:lvl>
    <w:lvl w:ilvl="7">
      <w:numFmt w:val="bullet"/>
      <w:lvlText w:val="•"/>
      <w:lvlJc w:val="left"/>
      <w:pPr>
        <w:ind w:left="7440" w:hanging="358"/>
      </w:pPr>
      <w:rPr>
        <w:lang w:val="en-US" w:eastAsia="en-US" w:bidi="ar-SA"/>
      </w:rPr>
    </w:lvl>
    <w:lvl w:ilvl="8">
      <w:numFmt w:val="bullet"/>
      <w:lvlText w:val="•"/>
      <w:lvlJc w:val="left"/>
      <w:pPr>
        <w:ind w:left="8440" w:hanging="358"/>
      </w:pPr>
      <w:rPr>
        <w:lang w:val="en-US" w:eastAsia="en-US" w:bidi="ar-SA"/>
      </w:rPr>
    </w:lvl>
  </w:abstractNum>
  <w:abstractNum w:abstractNumId="72" w15:restartNumberingAfterBreak="0">
    <w:nsid w:val="75120900"/>
    <w:multiLevelType w:val="multilevel"/>
    <w:tmpl w:val="EE3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A2249F"/>
    <w:multiLevelType w:val="multilevel"/>
    <w:tmpl w:val="5FF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703354"/>
    <w:multiLevelType w:val="multilevel"/>
    <w:tmpl w:val="C22C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6D2EAD"/>
    <w:multiLevelType w:val="hybridMultilevel"/>
    <w:tmpl w:val="DA104B6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6" w15:restartNumberingAfterBreak="0">
    <w:nsid w:val="79C13FF8"/>
    <w:multiLevelType w:val="hybridMultilevel"/>
    <w:tmpl w:val="900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1A1D0A"/>
    <w:multiLevelType w:val="multilevel"/>
    <w:tmpl w:val="754E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C116D0"/>
    <w:multiLevelType w:val="hybridMultilevel"/>
    <w:tmpl w:val="C0E2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16219">
    <w:abstractNumId w:val="36"/>
  </w:num>
  <w:num w:numId="2" w16cid:durableId="656764882">
    <w:abstractNumId w:val="24"/>
  </w:num>
  <w:num w:numId="3" w16cid:durableId="845441144">
    <w:abstractNumId w:val="26"/>
  </w:num>
  <w:num w:numId="4" w16cid:durableId="1847137493">
    <w:abstractNumId w:val="61"/>
  </w:num>
  <w:num w:numId="5" w16cid:durableId="1206135469">
    <w:abstractNumId w:val="20"/>
  </w:num>
  <w:num w:numId="6" w16cid:durableId="1089427526">
    <w:abstractNumId w:val="13"/>
  </w:num>
  <w:num w:numId="7" w16cid:durableId="600995260">
    <w:abstractNumId w:val="4"/>
  </w:num>
  <w:num w:numId="8" w16cid:durableId="169954941">
    <w:abstractNumId w:val="52"/>
  </w:num>
  <w:num w:numId="9" w16cid:durableId="406810716">
    <w:abstractNumId w:val="55"/>
  </w:num>
  <w:num w:numId="10" w16cid:durableId="1129132460">
    <w:abstractNumId w:val="53"/>
  </w:num>
  <w:num w:numId="11" w16cid:durableId="2044555333">
    <w:abstractNumId w:val="6"/>
  </w:num>
  <w:num w:numId="12" w16cid:durableId="1009679601">
    <w:abstractNumId w:val="7"/>
  </w:num>
  <w:num w:numId="13" w16cid:durableId="1092513023">
    <w:abstractNumId w:val="50"/>
  </w:num>
  <w:num w:numId="14" w16cid:durableId="1984700700">
    <w:abstractNumId w:val="63"/>
  </w:num>
  <w:num w:numId="15" w16cid:durableId="1768427923">
    <w:abstractNumId w:val="68"/>
  </w:num>
  <w:num w:numId="16" w16cid:durableId="609901751">
    <w:abstractNumId w:val="40"/>
  </w:num>
  <w:num w:numId="17" w16cid:durableId="1197231662">
    <w:abstractNumId w:val="5"/>
  </w:num>
  <w:num w:numId="18" w16cid:durableId="892427318">
    <w:abstractNumId w:val="22"/>
  </w:num>
  <w:num w:numId="19" w16cid:durableId="1585989586">
    <w:abstractNumId w:val="19"/>
  </w:num>
  <w:num w:numId="20" w16cid:durableId="867986065">
    <w:abstractNumId w:val="29"/>
  </w:num>
  <w:num w:numId="21" w16cid:durableId="1923180325">
    <w:abstractNumId w:val="51"/>
  </w:num>
  <w:num w:numId="22" w16cid:durableId="2041128338">
    <w:abstractNumId w:val="9"/>
  </w:num>
  <w:num w:numId="23" w16cid:durableId="456027753">
    <w:abstractNumId w:val="18"/>
  </w:num>
  <w:num w:numId="24" w16cid:durableId="232588611">
    <w:abstractNumId w:val="75"/>
  </w:num>
  <w:num w:numId="25" w16cid:durableId="552929522">
    <w:abstractNumId w:val="47"/>
  </w:num>
  <w:num w:numId="26" w16cid:durableId="2017075528">
    <w:abstractNumId w:val="78"/>
  </w:num>
  <w:num w:numId="27" w16cid:durableId="678846875">
    <w:abstractNumId w:val="42"/>
  </w:num>
  <w:num w:numId="28" w16cid:durableId="74400669">
    <w:abstractNumId w:val="37"/>
  </w:num>
  <w:num w:numId="29" w16cid:durableId="1749842255">
    <w:abstractNumId w:val="71"/>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1460342698">
    <w:abstractNumId w:val="10"/>
    <w:lvlOverride w:ilvl="0">
      <w:startOverride w:val="8"/>
    </w:lvlOverride>
    <w:lvlOverride w:ilvl="1">
      <w:startOverride w:val="1"/>
    </w:lvlOverride>
    <w:lvlOverride w:ilvl="2"/>
    <w:lvlOverride w:ilvl="3"/>
    <w:lvlOverride w:ilvl="4"/>
    <w:lvlOverride w:ilvl="5"/>
    <w:lvlOverride w:ilvl="6"/>
    <w:lvlOverride w:ilvl="7"/>
    <w:lvlOverride w:ilvl="8"/>
  </w:num>
  <w:num w:numId="31" w16cid:durableId="529807996">
    <w:abstractNumId w:val="76"/>
  </w:num>
  <w:num w:numId="32" w16cid:durableId="1330207108">
    <w:abstractNumId w:val="66"/>
  </w:num>
  <w:num w:numId="33" w16cid:durableId="549073892">
    <w:abstractNumId w:val="62"/>
  </w:num>
  <w:num w:numId="34" w16cid:durableId="922567551">
    <w:abstractNumId w:val="31"/>
  </w:num>
  <w:num w:numId="35" w16cid:durableId="469789527">
    <w:abstractNumId w:val="35"/>
  </w:num>
  <w:num w:numId="36" w16cid:durableId="207686836">
    <w:abstractNumId w:val="67"/>
  </w:num>
  <w:num w:numId="37" w16cid:durableId="503790545">
    <w:abstractNumId w:val="17"/>
  </w:num>
  <w:num w:numId="38" w16cid:durableId="2086950367">
    <w:abstractNumId w:val="0"/>
  </w:num>
  <w:num w:numId="39" w16cid:durableId="151484849">
    <w:abstractNumId w:val="2"/>
  </w:num>
  <w:num w:numId="40" w16cid:durableId="1189567950">
    <w:abstractNumId w:val="56"/>
  </w:num>
  <w:num w:numId="41" w16cid:durableId="993727572">
    <w:abstractNumId w:val="69"/>
  </w:num>
  <w:num w:numId="42" w16cid:durableId="1865246770">
    <w:abstractNumId w:val="77"/>
  </w:num>
  <w:num w:numId="43" w16cid:durableId="919755058">
    <w:abstractNumId w:val="12"/>
  </w:num>
  <w:num w:numId="44" w16cid:durableId="1423986562">
    <w:abstractNumId w:val="30"/>
  </w:num>
  <w:num w:numId="45" w16cid:durableId="853610097">
    <w:abstractNumId w:val="72"/>
  </w:num>
  <w:num w:numId="46" w16cid:durableId="2030258372">
    <w:abstractNumId w:val="34"/>
  </w:num>
  <w:num w:numId="47" w16cid:durableId="609124218">
    <w:abstractNumId w:val="48"/>
  </w:num>
  <w:num w:numId="48" w16cid:durableId="725642047">
    <w:abstractNumId w:val="45"/>
  </w:num>
  <w:num w:numId="49" w16cid:durableId="1019820925">
    <w:abstractNumId w:val="23"/>
  </w:num>
  <w:num w:numId="50" w16cid:durableId="959454257">
    <w:abstractNumId w:val="64"/>
  </w:num>
  <w:num w:numId="51" w16cid:durableId="644772261">
    <w:abstractNumId w:val="46"/>
  </w:num>
  <w:num w:numId="52" w16cid:durableId="483936789">
    <w:abstractNumId w:val="11"/>
  </w:num>
  <w:num w:numId="53" w16cid:durableId="1224755193">
    <w:abstractNumId w:val="58"/>
  </w:num>
  <w:num w:numId="54" w16cid:durableId="2013332540">
    <w:abstractNumId w:val="60"/>
  </w:num>
  <w:num w:numId="55" w16cid:durableId="1065374745">
    <w:abstractNumId w:val="28"/>
  </w:num>
  <w:num w:numId="56" w16cid:durableId="1728141167">
    <w:abstractNumId w:val="21"/>
  </w:num>
  <w:num w:numId="57" w16cid:durableId="1472211988">
    <w:abstractNumId w:val="8"/>
  </w:num>
  <w:num w:numId="58" w16cid:durableId="731386579">
    <w:abstractNumId w:val="41"/>
  </w:num>
  <w:num w:numId="59" w16cid:durableId="869607043">
    <w:abstractNumId w:val="65"/>
  </w:num>
  <w:num w:numId="60" w16cid:durableId="698359681">
    <w:abstractNumId w:val="39"/>
  </w:num>
  <w:num w:numId="61" w16cid:durableId="2108767275">
    <w:abstractNumId w:val="54"/>
  </w:num>
  <w:num w:numId="62" w16cid:durableId="395010281">
    <w:abstractNumId w:val="70"/>
  </w:num>
  <w:num w:numId="63" w16cid:durableId="32000212">
    <w:abstractNumId w:val="3"/>
  </w:num>
  <w:num w:numId="64" w16cid:durableId="1794863300">
    <w:abstractNumId w:val="33"/>
  </w:num>
  <w:num w:numId="65" w16cid:durableId="1656061897">
    <w:abstractNumId w:val="57"/>
  </w:num>
  <w:num w:numId="66" w16cid:durableId="191310358">
    <w:abstractNumId w:val="15"/>
  </w:num>
  <w:num w:numId="67" w16cid:durableId="1855607583">
    <w:abstractNumId w:val="43"/>
  </w:num>
  <w:num w:numId="68" w16cid:durableId="1364792069">
    <w:abstractNumId w:val="25"/>
  </w:num>
  <w:num w:numId="69" w16cid:durableId="1501777008">
    <w:abstractNumId w:val="38"/>
  </w:num>
  <w:num w:numId="70" w16cid:durableId="2038461917">
    <w:abstractNumId w:val="32"/>
  </w:num>
  <w:num w:numId="71" w16cid:durableId="763456342">
    <w:abstractNumId w:val="1"/>
  </w:num>
  <w:num w:numId="72" w16cid:durableId="1406799434">
    <w:abstractNumId w:val="14"/>
  </w:num>
  <w:num w:numId="73" w16cid:durableId="865561231">
    <w:abstractNumId w:val="59"/>
  </w:num>
  <w:num w:numId="74" w16cid:durableId="1542861890">
    <w:abstractNumId w:val="49"/>
  </w:num>
  <w:num w:numId="75" w16cid:durableId="595597043">
    <w:abstractNumId w:val="74"/>
  </w:num>
  <w:num w:numId="76" w16cid:durableId="1687830346">
    <w:abstractNumId w:val="27"/>
  </w:num>
  <w:num w:numId="77" w16cid:durableId="2119257740">
    <w:abstractNumId w:val="44"/>
  </w:num>
  <w:num w:numId="78" w16cid:durableId="153305158">
    <w:abstractNumId w:val="16"/>
  </w:num>
  <w:num w:numId="79" w16cid:durableId="961495289">
    <w:abstractNumId w:val="7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UHAMMAD AHMAD HASSAN">
    <w15:presenceInfo w15:providerId="AD" w15:userId="S::04072213018@student.qau.edu.pk::b30ecf0c-3287-48a6-a91d-6ef52c347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D7"/>
    <w:rsid w:val="0003717A"/>
    <w:rsid w:val="0005241B"/>
    <w:rsid w:val="000738B1"/>
    <w:rsid w:val="000B31CE"/>
    <w:rsid w:val="000F1851"/>
    <w:rsid w:val="001415A6"/>
    <w:rsid w:val="00244358"/>
    <w:rsid w:val="0030544B"/>
    <w:rsid w:val="00321F01"/>
    <w:rsid w:val="003A36E9"/>
    <w:rsid w:val="003E1A0E"/>
    <w:rsid w:val="003F142A"/>
    <w:rsid w:val="0046783B"/>
    <w:rsid w:val="0049117A"/>
    <w:rsid w:val="004A6CA1"/>
    <w:rsid w:val="004F01D8"/>
    <w:rsid w:val="0050033B"/>
    <w:rsid w:val="005008AB"/>
    <w:rsid w:val="005011AE"/>
    <w:rsid w:val="00567AED"/>
    <w:rsid w:val="00604F7D"/>
    <w:rsid w:val="00684AD4"/>
    <w:rsid w:val="006B0571"/>
    <w:rsid w:val="00720F8C"/>
    <w:rsid w:val="008324EA"/>
    <w:rsid w:val="008F6A44"/>
    <w:rsid w:val="00950ED7"/>
    <w:rsid w:val="00994BDE"/>
    <w:rsid w:val="00A005BF"/>
    <w:rsid w:val="00A416A8"/>
    <w:rsid w:val="00AB138A"/>
    <w:rsid w:val="00AD1263"/>
    <w:rsid w:val="00AE7348"/>
    <w:rsid w:val="00AF263C"/>
    <w:rsid w:val="00B00C4E"/>
    <w:rsid w:val="00B36D30"/>
    <w:rsid w:val="00C25EF3"/>
    <w:rsid w:val="00D01F5E"/>
    <w:rsid w:val="00D15560"/>
    <w:rsid w:val="00D802B2"/>
    <w:rsid w:val="00DF2551"/>
    <w:rsid w:val="00F509CB"/>
    <w:rsid w:val="00F739A1"/>
    <w:rsid w:val="00F9369A"/>
    <w:rsid w:val="00FA2564"/>
    <w:rsid w:val="00FE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0A36"/>
  <w15:docId w15:val="{0ECFFC20-D8B6-426C-9CDF-F26EE7B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F3"/>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8"/>
      <w:szCs w:val="28"/>
      <w:u w:val="single" w:color="000000"/>
    </w:rPr>
  </w:style>
  <w:style w:type="paragraph" w:styleId="Heading2">
    <w:name w:val="heading 2"/>
    <w:basedOn w:val="Normal"/>
    <w:link w:val="Heading2Char"/>
    <w:uiPriority w:val="9"/>
    <w:unhideWhenUsed/>
    <w:qFormat/>
    <w:pPr>
      <w:spacing w:line="321" w:lineRule="exact"/>
      <w:outlineLvl w:val="1"/>
    </w:pPr>
    <w:rPr>
      <w:b/>
      <w:bCs/>
      <w:sz w:val="28"/>
      <w:szCs w:val="28"/>
    </w:rPr>
  </w:style>
  <w:style w:type="paragraph" w:styleId="Heading3">
    <w:name w:val="heading 3"/>
    <w:basedOn w:val="Normal"/>
    <w:link w:val="Heading3Char"/>
    <w:uiPriority w:val="9"/>
    <w:unhideWhenUsed/>
    <w:qFormat/>
    <w:pPr>
      <w:spacing w:line="272" w:lineRule="exact"/>
      <w:ind w:left="7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46783B"/>
    <w:pPr>
      <w:widowControl/>
      <w:autoSpaceDE/>
      <w:autoSpaceDN/>
    </w:pPr>
    <w:rPr>
      <w:rFonts w:eastAsiaTheme="minorEastAsia"/>
    </w:rPr>
  </w:style>
  <w:style w:type="character" w:customStyle="1" w:styleId="NoSpacingChar">
    <w:name w:val="No Spacing Char"/>
    <w:basedOn w:val="DefaultParagraphFont"/>
    <w:link w:val="NoSpacing"/>
    <w:uiPriority w:val="1"/>
    <w:rsid w:val="0046783B"/>
    <w:rPr>
      <w:rFonts w:eastAsiaTheme="minorEastAsia"/>
    </w:rPr>
  </w:style>
  <w:style w:type="character" w:customStyle="1" w:styleId="BodyTextChar">
    <w:name w:val="Body Text Char"/>
    <w:basedOn w:val="DefaultParagraphFont"/>
    <w:link w:val="BodyText"/>
    <w:uiPriority w:val="1"/>
    <w:rsid w:val="0046783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05BF"/>
    <w:pPr>
      <w:tabs>
        <w:tab w:val="center" w:pos="4680"/>
        <w:tab w:val="right" w:pos="9360"/>
      </w:tabs>
    </w:pPr>
  </w:style>
  <w:style w:type="character" w:customStyle="1" w:styleId="HeaderChar">
    <w:name w:val="Header Char"/>
    <w:basedOn w:val="DefaultParagraphFont"/>
    <w:link w:val="Header"/>
    <w:uiPriority w:val="99"/>
    <w:rsid w:val="00A005BF"/>
    <w:rPr>
      <w:rFonts w:ascii="Times New Roman" w:eastAsia="Times New Roman" w:hAnsi="Times New Roman" w:cs="Times New Roman"/>
    </w:rPr>
  </w:style>
  <w:style w:type="paragraph" w:styleId="Footer">
    <w:name w:val="footer"/>
    <w:basedOn w:val="Normal"/>
    <w:link w:val="FooterChar"/>
    <w:uiPriority w:val="99"/>
    <w:unhideWhenUsed/>
    <w:rsid w:val="00A005BF"/>
    <w:pPr>
      <w:tabs>
        <w:tab w:val="center" w:pos="4680"/>
        <w:tab w:val="right" w:pos="9360"/>
      </w:tabs>
    </w:pPr>
  </w:style>
  <w:style w:type="character" w:customStyle="1" w:styleId="FooterChar">
    <w:name w:val="Footer Char"/>
    <w:basedOn w:val="DefaultParagraphFont"/>
    <w:link w:val="Footer"/>
    <w:uiPriority w:val="99"/>
    <w:rsid w:val="00A005BF"/>
    <w:rPr>
      <w:rFonts w:ascii="Times New Roman" w:eastAsia="Times New Roman" w:hAnsi="Times New Roman" w:cs="Times New Roman"/>
    </w:rPr>
  </w:style>
  <w:style w:type="paragraph" w:styleId="TOC1">
    <w:name w:val="toc 1"/>
    <w:basedOn w:val="Normal"/>
    <w:uiPriority w:val="1"/>
    <w:qFormat/>
    <w:rsid w:val="00A005BF"/>
    <w:pPr>
      <w:spacing w:before="191"/>
      <w:ind w:left="594" w:hanging="234"/>
    </w:pPr>
    <w:rPr>
      <w:rFonts w:ascii="Cambria" w:eastAsia="Cambria" w:hAnsi="Cambria" w:cs="Cambria"/>
      <w:sz w:val="30"/>
      <w:szCs w:val="30"/>
    </w:rPr>
  </w:style>
  <w:style w:type="paragraph" w:styleId="TOC2">
    <w:name w:val="toc 2"/>
    <w:basedOn w:val="Normal"/>
    <w:uiPriority w:val="1"/>
    <w:qFormat/>
    <w:rsid w:val="00A005BF"/>
    <w:pPr>
      <w:spacing w:before="37"/>
      <w:ind w:left="595"/>
    </w:pPr>
    <w:rPr>
      <w:rFonts w:ascii="Cambria" w:eastAsia="Cambria" w:hAnsi="Cambria" w:cs="Cambria"/>
      <w:sz w:val="30"/>
      <w:szCs w:val="30"/>
    </w:rPr>
  </w:style>
  <w:style w:type="paragraph" w:styleId="TOC3">
    <w:name w:val="toc 3"/>
    <w:basedOn w:val="Normal"/>
    <w:uiPriority w:val="1"/>
    <w:qFormat/>
    <w:rsid w:val="00A005BF"/>
    <w:pPr>
      <w:spacing w:before="37"/>
      <w:ind w:left="595"/>
    </w:pPr>
    <w:rPr>
      <w:rFonts w:ascii="Cambria" w:eastAsia="Cambria" w:hAnsi="Cambria" w:cs="Cambria"/>
      <w:b/>
      <w:bCs/>
      <w:i/>
      <w:iCs/>
    </w:rPr>
  </w:style>
  <w:style w:type="paragraph" w:styleId="TOC4">
    <w:name w:val="toc 4"/>
    <w:basedOn w:val="Normal"/>
    <w:uiPriority w:val="1"/>
    <w:qFormat/>
    <w:rsid w:val="00A005BF"/>
    <w:pPr>
      <w:spacing w:before="191"/>
      <w:ind w:left="1436" w:hanging="356"/>
    </w:pPr>
    <w:rPr>
      <w:rFonts w:ascii="Cambria" w:eastAsia="Cambria" w:hAnsi="Cambria" w:cs="Cambria"/>
      <w:sz w:val="30"/>
      <w:szCs w:val="30"/>
    </w:rPr>
  </w:style>
  <w:style w:type="paragraph" w:styleId="TOC5">
    <w:name w:val="toc 5"/>
    <w:basedOn w:val="Normal"/>
    <w:uiPriority w:val="1"/>
    <w:qFormat/>
    <w:rsid w:val="00A005BF"/>
    <w:pPr>
      <w:spacing w:before="39"/>
      <w:ind w:left="1438"/>
    </w:pPr>
    <w:rPr>
      <w:rFonts w:ascii="Cambria" w:eastAsia="Cambria" w:hAnsi="Cambria" w:cs="Cambria"/>
      <w:sz w:val="30"/>
      <w:szCs w:val="30"/>
    </w:rPr>
  </w:style>
  <w:style w:type="paragraph" w:styleId="TOC6">
    <w:name w:val="toc 6"/>
    <w:basedOn w:val="Normal"/>
    <w:uiPriority w:val="1"/>
    <w:qFormat/>
    <w:rsid w:val="00A005BF"/>
    <w:pPr>
      <w:spacing w:before="37"/>
      <w:ind w:left="1438"/>
    </w:pPr>
    <w:rPr>
      <w:rFonts w:ascii="Cambria" w:eastAsia="Cambria" w:hAnsi="Cambria" w:cs="Cambria"/>
      <w:b/>
      <w:bCs/>
      <w:i/>
      <w:iCs/>
    </w:rPr>
  </w:style>
  <w:style w:type="character" w:customStyle="1" w:styleId="Heading3Char">
    <w:name w:val="Heading 3 Char"/>
    <w:basedOn w:val="DefaultParagraphFont"/>
    <w:link w:val="Heading3"/>
    <w:uiPriority w:val="9"/>
    <w:rsid w:val="005008A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415A6"/>
    <w:rPr>
      <w:color w:val="0000FF" w:themeColor="hyperlink"/>
      <w:u w:val="single"/>
    </w:rPr>
  </w:style>
  <w:style w:type="character" w:styleId="UnresolvedMention">
    <w:name w:val="Unresolved Mention"/>
    <w:basedOn w:val="DefaultParagraphFont"/>
    <w:uiPriority w:val="99"/>
    <w:semiHidden/>
    <w:unhideWhenUsed/>
    <w:rsid w:val="001415A6"/>
    <w:rPr>
      <w:color w:val="605E5C"/>
      <w:shd w:val="clear" w:color="auto" w:fill="E1DFDD"/>
    </w:rPr>
  </w:style>
  <w:style w:type="character" w:styleId="FollowedHyperlink">
    <w:name w:val="FollowedHyperlink"/>
    <w:basedOn w:val="DefaultParagraphFont"/>
    <w:uiPriority w:val="99"/>
    <w:semiHidden/>
    <w:unhideWhenUsed/>
    <w:rsid w:val="001415A6"/>
    <w:rPr>
      <w:color w:val="800080" w:themeColor="followedHyperlink"/>
      <w:u w:val="single"/>
    </w:rPr>
  </w:style>
  <w:style w:type="table" w:styleId="TableGrid">
    <w:name w:val="Table Grid"/>
    <w:basedOn w:val="TableNormal"/>
    <w:uiPriority w:val="39"/>
    <w:rsid w:val="00F93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241B"/>
    <w:pPr>
      <w:widowControl/>
      <w:autoSpaceDE/>
      <w:autoSpaceDN/>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05241B"/>
    <w:rPr>
      <w:rFonts w:ascii="Consolas" w:hAnsi="Consolas"/>
      <w:kern w:val="2"/>
      <w:sz w:val="21"/>
      <w:szCs w:val="21"/>
      <w14:ligatures w14:val="standardContextual"/>
    </w:rPr>
  </w:style>
  <w:style w:type="character" w:customStyle="1" w:styleId="Heading1Char">
    <w:name w:val="Heading 1 Char"/>
    <w:basedOn w:val="DefaultParagraphFont"/>
    <w:link w:val="Heading1"/>
    <w:uiPriority w:val="9"/>
    <w:rsid w:val="00C25EF3"/>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9"/>
    <w:rsid w:val="00C25EF3"/>
    <w:rPr>
      <w:rFonts w:ascii="Times New Roman" w:eastAsia="Times New Roman" w:hAnsi="Times New Roman" w:cs="Times New Roman"/>
      <w:b/>
      <w:bCs/>
      <w:sz w:val="28"/>
      <w:szCs w:val="28"/>
    </w:rPr>
  </w:style>
  <w:style w:type="paragraph" w:styleId="Revision">
    <w:name w:val="Revision"/>
    <w:hidden/>
    <w:uiPriority w:val="99"/>
    <w:semiHidden/>
    <w:rsid w:val="00567AED"/>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074587">
      <w:bodyDiv w:val="1"/>
      <w:marLeft w:val="0"/>
      <w:marRight w:val="0"/>
      <w:marTop w:val="0"/>
      <w:marBottom w:val="0"/>
      <w:divBdr>
        <w:top w:val="none" w:sz="0" w:space="0" w:color="auto"/>
        <w:left w:val="none" w:sz="0" w:space="0" w:color="auto"/>
        <w:bottom w:val="none" w:sz="0" w:space="0" w:color="auto"/>
        <w:right w:val="none" w:sz="0" w:space="0" w:color="auto"/>
      </w:divBdr>
    </w:div>
    <w:div w:id="695429404">
      <w:bodyDiv w:val="1"/>
      <w:marLeft w:val="0"/>
      <w:marRight w:val="0"/>
      <w:marTop w:val="0"/>
      <w:marBottom w:val="0"/>
      <w:divBdr>
        <w:top w:val="none" w:sz="0" w:space="0" w:color="auto"/>
        <w:left w:val="none" w:sz="0" w:space="0" w:color="auto"/>
        <w:bottom w:val="none" w:sz="0" w:space="0" w:color="auto"/>
        <w:right w:val="none" w:sz="0" w:space="0" w:color="auto"/>
      </w:divBdr>
    </w:div>
    <w:div w:id="729036972">
      <w:bodyDiv w:val="1"/>
      <w:marLeft w:val="0"/>
      <w:marRight w:val="0"/>
      <w:marTop w:val="0"/>
      <w:marBottom w:val="0"/>
      <w:divBdr>
        <w:top w:val="none" w:sz="0" w:space="0" w:color="auto"/>
        <w:left w:val="none" w:sz="0" w:space="0" w:color="auto"/>
        <w:bottom w:val="none" w:sz="0" w:space="0" w:color="auto"/>
        <w:right w:val="none" w:sz="0" w:space="0" w:color="auto"/>
      </w:divBdr>
    </w:div>
    <w:div w:id="1200976015">
      <w:bodyDiv w:val="1"/>
      <w:marLeft w:val="0"/>
      <w:marRight w:val="0"/>
      <w:marTop w:val="0"/>
      <w:marBottom w:val="0"/>
      <w:divBdr>
        <w:top w:val="none" w:sz="0" w:space="0" w:color="auto"/>
        <w:left w:val="none" w:sz="0" w:space="0" w:color="auto"/>
        <w:bottom w:val="none" w:sz="0" w:space="0" w:color="auto"/>
        <w:right w:val="none" w:sz="0" w:space="0" w:color="auto"/>
      </w:divBdr>
    </w:div>
    <w:div w:id="1498227052">
      <w:bodyDiv w:val="1"/>
      <w:marLeft w:val="0"/>
      <w:marRight w:val="0"/>
      <w:marTop w:val="0"/>
      <w:marBottom w:val="0"/>
      <w:divBdr>
        <w:top w:val="none" w:sz="0" w:space="0" w:color="auto"/>
        <w:left w:val="none" w:sz="0" w:space="0" w:color="auto"/>
        <w:bottom w:val="none" w:sz="0" w:space="0" w:color="auto"/>
        <w:right w:val="none" w:sz="0" w:space="0" w:color="auto"/>
      </w:divBdr>
    </w:div>
    <w:div w:id="1678724928">
      <w:bodyDiv w:val="1"/>
      <w:marLeft w:val="0"/>
      <w:marRight w:val="0"/>
      <w:marTop w:val="0"/>
      <w:marBottom w:val="0"/>
      <w:divBdr>
        <w:top w:val="none" w:sz="0" w:space="0" w:color="auto"/>
        <w:left w:val="none" w:sz="0" w:space="0" w:color="auto"/>
        <w:bottom w:val="none" w:sz="0" w:space="0" w:color="auto"/>
        <w:right w:val="none" w:sz="0" w:space="0" w:color="auto"/>
      </w:divBdr>
      <w:divsChild>
        <w:div w:id="311376538">
          <w:marLeft w:val="0"/>
          <w:marRight w:val="0"/>
          <w:marTop w:val="0"/>
          <w:marBottom w:val="160"/>
          <w:divBdr>
            <w:top w:val="none" w:sz="0" w:space="0" w:color="auto"/>
            <w:left w:val="none" w:sz="0" w:space="0" w:color="auto"/>
            <w:bottom w:val="none" w:sz="0" w:space="0" w:color="auto"/>
            <w:right w:val="none" w:sz="0" w:space="0" w:color="auto"/>
          </w:divBdr>
        </w:div>
        <w:div w:id="1631086944">
          <w:marLeft w:val="0"/>
          <w:marRight w:val="0"/>
          <w:marTop w:val="0"/>
          <w:marBottom w:val="160"/>
          <w:divBdr>
            <w:top w:val="none" w:sz="0" w:space="0" w:color="auto"/>
            <w:left w:val="none" w:sz="0" w:space="0" w:color="auto"/>
            <w:bottom w:val="none" w:sz="0" w:space="0" w:color="auto"/>
            <w:right w:val="none" w:sz="0" w:space="0" w:color="auto"/>
          </w:divBdr>
        </w:div>
        <w:div w:id="509299573">
          <w:marLeft w:val="0"/>
          <w:marRight w:val="0"/>
          <w:marTop w:val="0"/>
          <w:marBottom w:val="160"/>
          <w:divBdr>
            <w:top w:val="none" w:sz="0" w:space="0" w:color="auto"/>
            <w:left w:val="none" w:sz="0" w:space="0" w:color="auto"/>
            <w:bottom w:val="none" w:sz="0" w:space="0" w:color="auto"/>
            <w:right w:val="none" w:sz="0" w:space="0" w:color="auto"/>
          </w:divBdr>
        </w:div>
        <w:div w:id="1441874225">
          <w:marLeft w:val="0"/>
          <w:marRight w:val="0"/>
          <w:marTop w:val="0"/>
          <w:marBottom w:val="160"/>
          <w:divBdr>
            <w:top w:val="none" w:sz="0" w:space="0" w:color="auto"/>
            <w:left w:val="none" w:sz="0" w:space="0" w:color="auto"/>
            <w:bottom w:val="none" w:sz="0" w:space="0" w:color="auto"/>
            <w:right w:val="none" w:sz="0" w:space="0" w:color="auto"/>
          </w:divBdr>
        </w:div>
        <w:div w:id="256444412">
          <w:marLeft w:val="0"/>
          <w:marRight w:val="0"/>
          <w:marTop w:val="0"/>
          <w:marBottom w:val="160"/>
          <w:divBdr>
            <w:top w:val="none" w:sz="0" w:space="0" w:color="auto"/>
            <w:left w:val="none" w:sz="0" w:space="0" w:color="auto"/>
            <w:bottom w:val="none" w:sz="0" w:space="0" w:color="auto"/>
            <w:right w:val="none" w:sz="0" w:space="0" w:color="auto"/>
          </w:divBdr>
        </w:div>
        <w:div w:id="1283264549">
          <w:marLeft w:val="0"/>
          <w:marRight w:val="0"/>
          <w:marTop w:val="0"/>
          <w:marBottom w:val="160"/>
          <w:divBdr>
            <w:top w:val="none" w:sz="0" w:space="0" w:color="auto"/>
            <w:left w:val="none" w:sz="0" w:space="0" w:color="auto"/>
            <w:bottom w:val="none" w:sz="0" w:space="0" w:color="auto"/>
            <w:right w:val="none" w:sz="0" w:space="0" w:color="auto"/>
          </w:divBdr>
        </w:div>
      </w:divsChild>
    </w:div>
    <w:div w:id="1836530868">
      <w:bodyDiv w:val="1"/>
      <w:marLeft w:val="0"/>
      <w:marRight w:val="0"/>
      <w:marTop w:val="0"/>
      <w:marBottom w:val="0"/>
      <w:divBdr>
        <w:top w:val="none" w:sz="0" w:space="0" w:color="auto"/>
        <w:left w:val="none" w:sz="0" w:space="0" w:color="auto"/>
        <w:bottom w:val="none" w:sz="0" w:space="0" w:color="auto"/>
        <w:right w:val="none" w:sz="0" w:space="0" w:color="auto"/>
      </w:divBdr>
      <w:divsChild>
        <w:div w:id="1153958373">
          <w:marLeft w:val="0"/>
          <w:marRight w:val="0"/>
          <w:marTop w:val="0"/>
          <w:marBottom w:val="160"/>
          <w:divBdr>
            <w:top w:val="none" w:sz="0" w:space="0" w:color="auto"/>
            <w:left w:val="none" w:sz="0" w:space="0" w:color="auto"/>
            <w:bottom w:val="none" w:sz="0" w:space="0" w:color="auto"/>
            <w:right w:val="none" w:sz="0" w:space="0" w:color="auto"/>
          </w:divBdr>
        </w:div>
        <w:div w:id="1358116835">
          <w:marLeft w:val="0"/>
          <w:marRight w:val="0"/>
          <w:marTop w:val="0"/>
          <w:marBottom w:val="160"/>
          <w:divBdr>
            <w:top w:val="none" w:sz="0" w:space="0" w:color="auto"/>
            <w:left w:val="none" w:sz="0" w:space="0" w:color="auto"/>
            <w:bottom w:val="none" w:sz="0" w:space="0" w:color="auto"/>
            <w:right w:val="none" w:sz="0" w:space="0" w:color="auto"/>
          </w:divBdr>
        </w:div>
        <w:div w:id="685641106">
          <w:marLeft w:val="0"/>
          <w:marRight w:val="0"/>
          <w:marTop w:val="0"/>
          <w:marBottom w:val="160"/>
          <w:divBdr>
            <w:top w:val="none" w:sz="0" w:space="0" w:color="auto"/>
            <w:left w:val="none" w:sz="0" w:space="0" w:color="auto"/>
            <w:bottom w:val="none" w:sz="0" w:space="0" w:color="auto"/>
            <w:right w:val="none" w:sz="0" w:space="0" w:color="auto"/>
          </w:divBdr>
        </w:div>
        <w:div w:id="136533052">
          <w:marLeft w:val="0"/>
          <w:marRight w:val="0"/>
          <w:marTop w:val="0"/>
          <w:marBottom w:val="160"/>
          <w:divBdr>
            <w:top w:val="none" w:sz="0" w:space="0" w:color="auto"/>
            <w:left w:val="none" w:sz="0" w:space="0" w:color="auto"/>
            <w:bottom w:val="none" w:sz="0" w:space="0" w:color="auto"/>
            <w:right w:val="none" w:sz="0" w:space="0" w:color="auto"/>
          </w:divBdr>
        </w:div>
        <w:div w:id="403600469">
          <w:marLeft w:val="0"/>
          <w:marRight w:val="0"/>
          <w:marTop w:val="0"/>
          <w:marBottom w:val="160"/>
          <w:divBdr>
            <w:top w:val="none" w:sz="0" w:space="0" w:color="auto"/>
            <w:left w:val="none" w:sz="0" w:space="0" w:color="auto"/>
            <w:bottom w:val="none" w:sz="0" w:space="0" w:color="auto"/>
            <w:right w:val="none" w:sz="0" w:space="0" w:color="auto"/>
          </w:divBdr>
        </w:div>
        <w:div w:id="332924874">
          <w:marLeft w:val="0"/>
          <w:marRight w:val="0"/>
          <w:marTop w:val="0"/>
          <w:marBottom w:val="160"/>
          <w:divBdr>
            <w:top w:val="none" w:sz="0" w:space="0" w:color="auto"/>
            <w:left w:val="none" w:sz="0" w:space="0" w:color="auto"/>
            <w:bottom w:val="none" w:sz="0" w:space="0" w:color="auto"/>
            <w:right w:val="none" w:sz="0" w:space="0" w:color="auto"/>
          </w:divBdr>
        </w:div>
      </w:divsChild>
    </w:div>
    <w:div w:id="1959529954">
      <w:bodyDiv w:val="1"/>
      <w:marLeft w:val="0"/>
      <w:marRight w:val="0"/>
      <w:marTop w:val="0"/>
      <w:marBottom w:val="0"/>
      <w:divBdr>
        <w:top w:val="none" w:sz="0" w:space="0" w:color="auto"/>
        <w:left w:val="none" w:sz="0" w:space="0" w:color="auto"/>
        <w:bottom w:val="none" w:sz="0" w:space="0" w:color="auto"/>
        <w:right w:val="none" w:sz="0" w:space="0" w:color="auto"/>
      </w:divBdr>
    </w:div>
    <w:div w:id="2017070980">
      <w:bodyDiv w:val="1"/>
      <w:marLeft w:val="0"/>
      <w:marRight w:val="0"/>
      <w:marTop w:val="0"/>
      <w:marBottom w:val="0"/>
      <w:divBdr>
        <w:top w:val="none" w:sz="0" w:space="0" w:color="auto"/>
        <w:left w:val="none" w:sz="0" w:space="0" w:color="auto"/>
        <w:bottom w:val="none" w:sz="0" w:space="0" w:color="auto"/>
        <w:right w:val="none" w:sz="0" w:space="0" w:color="auto"/>
      </w:divBdr>
    </w:div>
    <w:div w:id="203981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ha-AppDev/Software-Construction\"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568A-8227-43E4-A860-B63A3B8E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assignment_02-Group_15.docx</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assignment_02-Group_15.docx</dc:title>
  <dc:creator>Ahmad Hassan</dc:creator>
  <cp:lastModifiedBy>MUHAMMAD AHMAD HASSAN</cp:lastModifiedBy>
  <cp:revision>2</cp:revision>
  <cp:lastPrinted>2025-03-24T00:53:00Z</cp:lastPrinted>
  <dcterms:created xsi:type="dcterms:W3CDTF">2025-04-05T18:34:00Z</dcterms:created>
  <dcterms:modified xsi:type="dcterms:W3CDTF">2025-04-05T18:34:00Z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for Microsoft 365</vt:lpwstr>
  </property>
  <property fmtid="{D5CDD505-2E9C-101B-9397-08002B2CF9AE}" pid="4" name="LastSaved">
    <vt:filetime>2025-03-23T00:00:00Z</vt:filetime>
  </property>
  <property fmtid="{D5CDD505-2E9C-101B-9397-08002B2CF9AE}" pid="5" name="Producer">
    <vt:lpwstr>Microsoft® Word for Microsoft 365</vt:lpwstr>
  </property>
</Properties>
</file>